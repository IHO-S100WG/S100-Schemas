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8917" w14:textId="1F28F94A" w:rsidR="0029378D"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Notes (</w:t>
      </w:r>
      <w:r w:rsidR="00121940" w:rsidRPr="002B492E">
        <w:rPr>
          <w:rFonts w:asciiTheme="minorHAnsi" w:hAnsiTheme="minorHAnsi" w:cs="Courier New"/>
          <w:b/>
          <w:sz w:val="28"/>
          <w:szCs w:val="28"/>
        </w:rPr>
        <w:t>F</w:t>
      </w:r>
      <w:r w:rsidR="000A2D66" w:rsidRPr="002B492E">
        <w:rPr>
          <w:rFonts w:asciiTheme="minorHAnsi" w:hAnsiTheme="minorHAnsi" w:cs="Courier New"/>
          <w:b/>
          <w:sz w:val="28"/>
          <w:szCs w:val="28"/>
        </w:rPr>
        <w:t xml:space="preserve">or </w:t>
      </w:r>
      <w:r w:rsidR="000A2D66" w:rsidRPr="002B492E">
        <w:rPr>
          <w:rFonts w:asciiTheme="minorHAnsi" w:hAnsiTheme="minorHAnsi" w:cs="Courier New"/>
          <w:b/>
          <w:sz w:val="24"/>
          <w:szCs w:val="24"/>
        </w:rPr>
        <w:t xml:space="preserve">S-100 Edition 5.0.0 - </w:t>
      </w:r>
      <w:r w:rsidR="00121940" w:rsidRPr="002B492E">
        <w:rPr>
          <w:rFonts w:asciiTheme="minorHAnsi" w:hAnsiTheme="minorHAnsi" w:cs="Courier New"/>
          <w:b/>
          <w:sz w:val="24"/>
          <w:szCs w:val="24"/>
        </w:rPr>
        <w:t xml:space="preserve">last updated </w:t>
      </w:r>
      <w:r w:rsidR="00C3498F">
        <w:rPr>
          <w:rFonts w:asciiTheme="minorHAnsi" w:hAnsiTheme="minorHAnsi" w:cs="Courier New"/>
          <w:b/>
          <w:sz w:val="24"/>
          <w:szCs w:val="24"/>
        </w:rPr>
        <w:t>August</w:t>
      </w:r>
      <w:r w:rsidR="00C51707">
        <w:rPr>
          <w:rFonts w:asciiTheme="minorHAnsi" w:hAnsiTheme="minorHAnsi" w:cs="Courier New"/>
          <w:b/>
          <w:sz w:val="24"/>
          <w:szCs w:val="24"/>
        </w:rPr>
        <w:t xml:space="preserve"> </w:t>
      </w:r>
      <w:r w:rsidR="00C3498F">
        <w:rPr>
          <w:rFonts w:asciiTheme="minorHAnsi" w:hAnsiTheme="minorHAnsi" w:cs="Courier New"/>
          <w:b/>
          <w:sz w:val="24"/>
          <w:szCs w:val="24"/>
        </w:rPr>
        <w:t>29</w:t>
      </w:r>
      <w:r w:rsidR="00121940" w:rsidRPr="002B492E">
        <w:rPr>
          <w:rFonts w:asciiTheme="minorHAnsi" w:hAnsiTheme="minorHAnsi" w:cs="Courier New"/>
          <w:b/>
          <w:sz w:val="24"/>
          <w:szCs w:val="24"/>
        </w:rPr>
        <w:t xml:space="preserve"> </w:t>
      </w:r>
      <w:r w:rsidR="000A2D66" w:rsidRPr="002B492E">
        <w:rPr>
          <w:rFonts w:asciiTheme="minorHAnsi" w:hAnsiTheme="minorHAnsi" w:cs="Courier New"/>
          <w:b/>
          <w:sz w:val="24"/>
          <w:szCs w:val="24"/>
        </w:rPr>
        <w:t>2022</w:t>
      </w:r>
      <w:r w:rsidRPr="002B492E">
        <w:rPr>
          <w:rFonts w:asciiTheme="minorHAnsi" w:hAnsiTheme="minorHAnsi" w:cs="Courier New"/>
          <w:b/>
          <w:sz w:val="24"/>
          <w:szCs w:val="24"/>
        </w:rPr>
        <w:t>)</w:t>
      </w:r>
    </w:p>
    <w:p w14:paraId="1157500E" w14:textId="5DA6E447" w:rsidR="007B135B" w:rsidRDefault="007B135B" w:rsidP="00F46B59">
      <w:pPr>
        <w:pStyle w:val="PlainText"/>
        <w:rPr>
          <w:rFonts w:asciiTheme="minorHAnsi" w:hAnsiTheme="minorHAnsi" w:cs="Courier New"/>
          <w:b/>
          <w:sz w:val="24"/>
          <w:szCs w:val="24"/>
        </w:rPr>
      </w:pPr>
    </w:p>
    <w:p w14:paraId="4FCE3BAC" w14:textId="77777777" w:rsidR="00C3498F" w:rsidRDefault="00C3498F" w:rsidP="00F46B59">
      <w:pPr>
        <w:pStyle w:val="PlainText"/>
        <w:rPr>
          <w:rFonts w:asciiTheme="minorHAnsi" w:hAnsiTheme="minorHAnsi" w:cs="Courier New"/>
          <w:b/>
          <w:sz w:val="24"/>
          <w:szCs w:val="24"/>
        </w:rPr>
      </w:pPr>
      <w:r>
        <w:rPr>
          <w:rFonts w:asciiTheme="minorHAnsi" w:hAnsiTheme="minorHAnsi" w:cs="Courier New"/>
          <w:b/>
          <w:sz w:val="24"/>
          <w:szCs w:val="24"/>
        </w:rPr>
        <w:t>Notes, 2022-08-29:</w:t>
      </w:r>
    </w:p>
    <w:p w14:paraId="543AFB14" w14:textId="77777777" w:rsidR="00963D68" w:rsidRDefault="00963D68" w:rsidP="00F46B59">
      <w:pPr>
        <w:pStyle w:val="PlainText"/>
        <w:rPr>
          <w:rFonts w:asciiTheme="minorHAnsi" w:hAnsiTheme="minorHAnsi" w:cs="Courier New"/>
          <w:bCs/>
          <w:sz w:val="24"/>
          <w:szCs w:val="24"/>
        </w:rPr>
      </w:pPr>
      <w:r>
        <w:rPr>
          <w:rFonts w:asciiTheme="minorHAnsi" w:hAnsiTheme="minorHAnsi" w:cs="Courier New"/>
          <w:bCs/>
          <w:sz w:val="24"/>
          <w:szCs w:val="24"/>
        </w:rPr>
        <w:t>Obsolete builds retained during</w:t>
      </w:r>
      <w:r w:rsidR="000A7F21" w:rsidRPr="004B1B25">
        <w:rPr>
          <w:rFonts w:asciiTheme="minorHAnsi" w:hAnsiTheme="minorHAnsi" w:cs="Courier New"/>
          <w:bCs/>
          <w:sz w:val="24"/>
          <w:szCs w:val="24"/>
        </w:rPr>
        <w:t xml:space="preserve"> </w:t>
      </w:r>
      <w:r w:rsidR="000A7F21" w:rsidRPr="004B1B25">
        <w:rPr>
          <w:rFonts w:asciiTheme="minorHAnsi" w:hAnsiTheme="minorHAnsi" w:cs="Courier New"/>
          <w:bCs/>
          <w:sz w:val="24"/>
          <w:szCs w:val="24"/>
          <w:u w:val="single"/>
        </w:rPr>
        <w:t xml:space="preserve">pre-publication schema </w:t>
      </w:r>
      <w:r w:rsidRPr="004B1B25">
        <w:rPr>
          <w:rFonts w:asciiTheme="minorHAnsi" w:hAnsiTheme="minorHAnsi" w:cs="Courier New"/>
          <w:bCs/>
          <w:sz w:val="24"/>
          <w:szCs w:val="24"/>
          <w:u w:val="single"/>
        </w:rPr>
        <w:t>review</w:t>
      </w:r>
      <w:r w:rsidR="000A7F21" w:rsidRPr="004B1B25">
        <w:rPr>
          <w:rFonts w:asciiTheme="minorHAnsi" w:hAnsiTheme="minorHAnsi" w:cs="Courier New"/>
          <w:bCs/>
          <w:sz w:val="24"/>
          <w:szCs w:val="24"/>
        </w:rPr>
        <w:t xml:space="preserve"> </w:t>
      </w:r>
      <w:r w:rsidR="00C3498F" w:rsidRPr="004B1B25">
        <w:rPr>
          <w:rFonts w:asciiTheme="minorHAnsi" w:hAnsiTheme="minorHAnsi" w:cs="Courier New"/>
          <w:bCs/>
          <w:sz w:val="24"/>
          <w:szCs w:val="24"/>
        </w:rPr>
        <w:t>are no longer available</w:t>
      </w:r>
      <w:r>
        <w:rPr>
          <w:rFonts w:asciiTheme="minorHAnsi" w:hAnsiTheme="minorHAnsi" w:cs="Courier New"/>
          <w:bCs/>
          <w:sz w:val="24"/>
          <w:szCs w:val="24"/>
        </w:rPr>
        <w:t xml:space="preserve"> on the server, as announced in the 2022-07-31 notes below</w:t>
      </w:r>
      <w:r w:rsidR="000A7F21" w:rsidRPr="004B1B25">
        <w:rPr>
          <w:rFonts w:asciiTheme="minorHAnsi" w:hAnsiTheme="minorHAnsi" w:cs="Courier New"/>
          <w:bCs/>
          <w:sz w:val="24"/>
          <w:szCs w:val="24"/>
        </w:rPr>
        <w:t>.</w:t>
      </w:r>
    </w:p>
    <w:p w14:paraId="78C6FD93" w14:textId="51698680" w:rsidR="00C3498F" w:rsidRPr="004B1B25" w:rsidRDefault="00963D68" w:rsidP="00F46B59">
      <w:pPr>
        <w:pStyle w:val="PlainText"/>
        <w:rPr>
          <w:rFonts w:asciiTheme="minorHAnsi" w:hAnsiTheme="minorHAnsi" w:cs="Courier New"/>
          <w:bCs/>
          <w:sz w:val="24"/>
          <w:szCs w:val="24"/>
        </w:rPr>
      </w:pPr>
      <w:r>
        <w:rPr>
          <w:rFonts w:asciiTheme="minorHAnsi" w:hAnsiTheme="minorHAnsi" w:cs="Courier New"/>
          <w:bCs/>
          <w:sz w:val="24"/>
          <w:szCs w:val="24"/>
        </w:rPr>
        <w:t xml:space="preserve">The post-publication retention policy will be applied after 31 August 2022. </w:t>
      </w:r>
      <w:r w:rsidR="000A7F21" w:rsidRPr="004B1B25">
        <w:rPr>
          <w:rFonts w:asciiTheme="minorHAnsi" w:hAnsiTheme="minorHAnsi" w:cs="Courier New"/>
          <w:bCs/>
          <w:sz w:val="24"/>
          <w:szCs w:val="24"/>
        </w:rPr>
        <w:t>S</w:t>
      </w:r>
      <w:r w:rsidR="00C3498F" w:rsidRPr="004B1B25">
        <w:rPr>
          <w:rFonts w:asciiTheme="minorHAnsi" w:hAnsiTheme="minorHAnsi" w:cs="Courier New"/>
          <w:bCs/>
          <w:sz w:val="24"/>
          <w:szCs w:val="24"/>
        </w:rPr>
        <w:t xml:space="preserve">ee Updates on page 5 for the </w:t>
      </w:r>
      <w:r>
        <w:rPr>
          <w:rFonts w:asciiTheme="minorHAnsi" w:hAnsiTheme="minorHAnsi" w:cs="Courier New"/>
          <w:bCs/>
          <w:sz w:val="24"/>
          <w:szCs w:val="24"/>
        </w:rPr>
        <w:t xml:space="preserve">pre- and post-publication </w:t>
      </w:r>
      <w:r w:rsidR="00C3498F" w:rsidRPr="004B1B25">
        <w:rPr>
          <w:rFonts w:asciiTheme="minorHAnsi" w:hAnsiTheme="minorHAnsi" w:cs="Courier New"/>
          <w:bCs/>
          <w:sz w:val="24"/>
          <w:szCs w:val="24"/>
        </w:rPr>
        <w:t>retention polic</w:t>
      </w:r>
      <w:r>
        <w:rPr>
          <w:rFonts w:asciiTheme="minorHAnsi" w:hAnsiTheme="minorHAnsi" w:cs="Courier New"/>
          <w:bCs/>
          <w:sz w:val="24"/>
          <w:szCs w:val="24"/>
        </w:rPr>
        <w:t>ies</w:t>
      </w:r>
      <w:r w:rsidR="00C3498F" w:rsidRPr="004B1B25">
        <w:rPr>
          <w:rFonts w:asciiTheme="minorHAnsi" w:hAnsiTheme="minorHAnsi" w:cs="Courier New"/>
          <w:bCs/>
          <w:sz w:val="24"/>
          <w:szCs w:val="24"/>
        </w:rPr>
        <w:t>.</w:t>
      </w:r>
    </w:p>
    <w:p w14:paraId="2AEA4972" w14:textId="5E6A5E19" w:rsidR="00C3498F" w:rsidRPr="004B1B25" w:rsidRDefault="00C3498F"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 xml:space="preserve">References to the IHB have been replaced with </w:t>
      </w:r>
      <w:r w:rsidR="00963D68">
        <w:rPr>
          <w:rFonts w:asciiTheme="minorHAnsi" w:hAnsiTheme="minorHAnsi" w:cs="Courier New"/>
          <w:bCs/>
          <w:sz w:val="24"/>
          <w:szCs w:val="24"/>
        </w:rPr>
        <w:t xml:space="preserve">references to </w:t>
      </w:r>
      <w:r w:rsidRPr="004B1B25">
        <w:rPr>
          <w:rFonts w:asciiTheme="minorHAnsi" w:hAnsiTheme="minorHAnsi" w:cs="Courier New"/>
          <w:bCs/>
          <w:sz w:val="24"/>
          <w:szCs w:val="24"/>
        </w:rPr>
        <w:t xml:space="preserve">the IHO Secretariat, including in the copyright/license comment within XSD files. Since this affects only a comment, new build directories have not been </w:t>
      </w:r>
      <w:r w:rsidR="00AD3F5C" w:rsidRPr="004B1B25">
        <w:rPr>
          <w:rFonts w:asciiTheme="minorHAnsi" w:hAnsiTheme="minorHAnsi" w:cs="Courier New"/>
          <w:bCs/>
          <w:sz w:val="24"/>
          <w:szCs w:val="24"/>
        </w:rPr>
        <w:t>created</w:t>
      </w:r>
      <w:r w:rsidRPr="004B1B25">
        <w:rPr>
          <w:rFonts w:asciiTheme="minorHAnsi" w:hAnsiTheme="minorHAnsi" w:cs="Courier New"/>
          <w:bCs/>
          <w:sz w:val="24"/>
          <w:szCs w:val="24"/>
        </w:rPr>
        <w:t>.</w:t>
      </w:r>
    </w:p>
    <w:p w14:paraId="53B37A70" w14:textId="01F03FAA" w:rsidR="00A7597A" w:rsidRDefault="00A7597A" w:rsidP="00F46B59">
      <w:pPr>
        <w:pStyle w:val="PlainText"/>
        <w:rPr>
          <w:rFonts w:asciiTheme="minorHAnsi" w:hAnsiTheme="minorHAnsi" w:cs="Courier New"/>
          <w:b/>
          <w:sz w:val="24"/>
          <w:szCs w:val="24"/>
        </w:rPr>
      </w:pPr>
      <w:r>
        <w:rPr>
          <w:rFonts w:asciiTheme="minorHAnsi" w:hAnsiTheme="minorHAnsi" w:cs="Courier New"/>
          <w:b/>
          <w:sz w:val="24"/>
          <w:szCs w:val="24"/>
        </w:rPr>
        <w:t xml:space="preserve">Notes, </w:t>
      </w:r>
      <w:r w:rsidR="007B135B">
        <w:rPr>
          <w:rFonts w:asciiTheme="minorHAnsi" w:hAnsiTheme="minorHAnsi" w:cs="Courier New"/>
          <w:b/>
          <w:sz w:val="24"/>
          <w:szCs w:val="24"/>
        </w:rPr>
        <w:t>2022-0</w:t>
      </w:r>
      <w:r w:rsidR="00F73519">
        <w:rPr>
          <w:rFonts w:asciiTheme="minorHAnsi" w:hAnsiTheme="minorHAnsi" w:cs="Courier New"/>
          <w:b/>
          <w:sz w:val="24"/>
          <w:szCs w:val="24"/>
        </w:rPr>
        <w:t>7</w:t>
      </w:r>
      <w:r w:rsidR="007B135B">
        <w:rPr>
          <w:rFonts w:asciiTheme="minorHAnsi" w:hAnsiTheme="minorHAnsi" w:cs="Courier New"/>
          <w:b/>
          <w:sz w:val="24"/>
          <w:szCs w:val="24"/>
        </w:rPr>
        <w:t>-</w:t>
      </w:r>
      <w:r w:rsidR="00F73519">
        <w:rPr>
          <w:rFonts w:asciiTheme="minorHAnsi" w:hAnsiTheme="minorHAnsi" w:cs="Courier New"/>
          <w:b/>
          <w:sz w:val="24"/>
          <w:szCs w:val="24"/>
        </w:rPr>
        <w:t>31</w:t>
      </w:r>
      <w:r>
        <w:rPr>
          <w:rFonts w:asciiTheme="minorHAnsi" w:hAnsiTheme="minorHAnsi" w:cs="Courier New"/>
          <w:b/>
          <w:sz w:val="24"/>
          <w:szCs w:val="24"/>
        </w:rPr>
        <w:t>:</w:t>
      </w:r>
    </w:p>
    <w:p w14:paraId="3C1B56A6" w14:textId="3C6F2A22" w:rsidR="00E90F88" w:rsidRPr="004B1B25" w:rsidRDefault="00E90F88"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New build directories (e.g., “</w:t>
      </w:r>
      <w:proofErr w:type="spellStart"/>
      <w:r w:rsidRPr="004B1B25">
        <w:rPr>
          <w:rFonts w:asciiTheme="minorHAnsi" w:hAnsiTheme="minorHAnsi" w:cs="Courier New"/>
          <w:bCs/>
          <w:sz w:val="24"/>
          <w:szCs w:val="24"/>
        </w:rPr>
        <w:t>xyz</w:t>
      </w:r>
      <w:proofErr w:type="spellEnd"/>
      <w:r w:rsidRPr="004B1B25">
        <w:rPr>
          <w:rFonts w:asciiTheme="minorHAnsi" w:hAnsiTheme="minorHAnsi" w:cs="Courier New"/>
          <w:bCs/>
          <w:sz w:val="24"/>
          <w:szCs w:val="24"/>
        </w:rPr>
        <w:t>/20220610”) have been created for s</w:t>
      </w:r>
      <w:r w:rsidR="007B135B" w:rsidRPr="004B1B25">
        <w:rPr>
          <w:rFonts w:asciiTheme="minorHAnsi" w:hAnsiTheme="minorHAnsi" w:cs="Courier New"/>
          <w:bCs/>
          <w:sz w:val="24"/>
          <w:szCs w:val="24"/>
        </w:rPr>
        <w:t>chema</w:t>
      </w:r>
      <w:r w:rsidRPr="004B1B25">
        <w:rPr>
          <w:rFonts w:asciiTheme="minorHAnsi" w:hAnsiTheme="minorHAnsi" w:cs="Courier New"/>
          <w:bCs/>
          <w:sz w:val="24"/>
          <w:szCs w:val="24"/>
        </w:rPr>
        <w:t xml:space="preserve"> package</w:t>
      </w:r>
      <w:r w:rsidR="007B135B" w:rsidRPr="004B1B25">
        <w:rPr>
          <w:rFonts w:asciiTheme="minorHAnsi" w:hAnsiTheme="minorHAnsi" w:cs="Courier New"/>
          <w:bCs/>
          <w:sz w:val="24"/>
          <w:szCs w:val="24"/>
        </w:rPr>
        <w:t xml:space="preserve">s which were </w:t>
      </w:r>
      <w:r w:rsidRPr="004B1B25">
        <w:rPr>
          <w:rFonts w:asciiTheme="minorHAnsi" w:hAnsiTheme="minorHAnsi" w:cs="Courier New"/>
          <w:bCs/>
          <w:sz w:val="24"/>
          <w:szCs w:val="24"/>
        </w:rPr>
        <w:t>revised</w:t>
      </w:r>
      <w:r w:rsidR="007B135B" w:rsidRPr="004B1B25">
        <w:rPr>
          <w:rFonts w:asciiTheme="minorHAnsi" w:hAnsiTheme="minorHAnsi" w:cs="Courier New"/>
          <w:bCs/>
          <w:sz w:val="24"/>
          <w:szCs w:val="24"/>
        </w:rPr>
        <w:t>.</w:t>
      </w:r>
      <w:r w:rsidR="00F117D4" w:rsidRPr="004B1B25">
        <w:rPr>
          <w:rFonts w:asciiTheme="minorHAnsi" w:hAnsiTheme="minorHAnsi" w:cs="Courier New"/>
          <w:bCs/>
          <w:sz w:val="24"/>
          <w:szCs w:val="24"/>
        </w:rPr>
        <w:t xml:space="preserve"> Table 1 indicates which packages were updated.</w:t>
      </w:r>
    </w:p>
    <w:p w14:paraId="3301D64D" w14:textId="10D7FA32" w:rsidR="00F117D4" w:rsidRPr="004B1B25" w:rsidRDefault="00F117D4" w:rsidP="00F117D4">
      <w:pPr>
        <w:pStyle w:val="PlainText"/>
        <w:rPr>
          <w:rFonts w:asciiTheme="minorHAnsi" w:hAnsiTheme="minorHAnsi" w:cs="Courier New"/>
          <w:bCs/>
          <w:sz w:val="24"/>
          <w:szCs w:val="24"/>
        </w:rPr>
      </w:pPr>
      <w:r w:rsidRPr="004B1B25">
        <w:rPr>
          <w:rFonts w:asciiTheme="minorHAnsi" w:hAnsiTheme="minorHAnsi" w:cs="Courier New"/>
          <w:bCs/>
          <w:sz w:val="24"/>
          <w:szCs w:val="24"/>
        </w:rPr>
        <w:t xml:space="preserve">Obsolete older build directories have been temporarily retained but will be removed </w:t>
      </w:r>
      <w:r w:rsidR="00FE20AF" w:rsidRPr="004B1B25">
        <w:rPr>
          <w:rFonts w:asciiTheme="minorHAnsi" w:hAnsiTheme="minorHAnsi" w:cs="Courier New"/>
          <w:bCs/>
          <w:sz w:val="24"/>
          <w:szCs w:val="24"/>
        </w:rPr>
        <w:t>about 31 July 2022</w:t>
      </w:r>
      <w:r w:rsidRPr="004B1B25">
        <w:rPr>
          <w:rFonts w:asciiTheme="minorHAnsi" w:hAnsiTheme="minorHAnsi" w:cs="Courier New"/>
          <w:bCs/>
          <w:sz w:val="24"/>
          <w:szCs w:val="24"/>
        </w:rPr>
        <w:t xml:space="preserve"> (see Updates on page 5 for the </w:t>
      </w:r>
      <w:r w:rsidR="00FE20AF" w:rsidRPr="004B1B25">
        <w:rPr>
          <w:rFonts w:asciiTheme="minorHAnsi" w:hAnsiTheme="minorHAnsi" w:cs="Courier New"/>
          <w:bCs/>
          <w:sz w:val="24"/>
          <w:szCs w:val="24"/>
        </w:rPr>
        <w:t>retention</w:t>
      </w:r>
      <w:r w:rsidRPr="004B1B25">
        <w:rPr>
          <w:rFonts w:asciiTheme="minorHAnsi" w:hAnsiTheme="minorHAnsi" w:cs="Courier New"/>
          <w:bCs/>
          <w:sz w:val="24"/>
          <w:szCs w:val="24"/>
        </w:rPr>
        <w:t xml:space="preserve"> policy).</w:t>
      </w:r>
    </w:p>
    <w:p w14:paraId="2D29FD12" w14:textId="307BD435" w:rsidR="00E90F88" w:rsidRPr="004B1B25" w:rsidRDefault="00FE20AF"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B</w:t>
      </w:r>
      <w:r w:rsidR="00E90F88" w:rsidRPr="004B1B25">
        <w:rPr>
          <w:rFonts w:asciiTheme="minorHAnsi" w:hAnsiTheme="minorHAnsi" w:cs="Courier New"/>
          <w:bCs/>
          <w:sz w:val="24"/>
          <w:szCs w:val="24"/>
        </w:rPr>
        <w:t>uild directories</w:t>
      </w:r>
      <w:r w:rsidR="00F117D4" w:rsidRPr="004B1B25">
        <w:rPr>
          <w:rFonts w:asciiTheme="minorHAnsi" w:hAnsiTheme="minorHAnsi" w:cs="Courier New"/>
          <w:bCs/>
          <w:sz w:val="24"/>
          <w:szCs w:val="24"/>
        </w:rPr>
        <w:t xml:space="preserve"> </w:t>
      </w:r>
      <w:r w:rsidRPr="004B1B25">
        <w:rPr>
          <w:rFonts w:asciiTheme="minorHAnsi" w:hAnsiTheme="minorHAnsi" w:cs="Courier New"/>
          <w:bCs/>
          <w:sz w:val="24"/>
          <w:szCs w:val="24"/>
        </w:rPr>
        <w:t xml:space="preserve">which are not obsolete </w:t>
      </w:r>
      <w:r w:rsidR="00F117D4" w:rsidRPr="004B1B25">
        <w:rPr>
          <w:rFonts w:asciiTheme="minorHAnsi" w:hAnsiTheme="minorHAnsi" w:cs="Courier New"/>
          <w:bCs/>
          <w:sz w:val="24"/>
          <w:szCs w:val="24"/>
        </w:rPr>
        <w:t>will continue to be</w:t>
      </w:r>
      <w:r w:rsidR="00E90F88" w:rsidRPr="004B1B25">
        <w:rPr>
          <w:rFonts w:asciiTheme="minorHAnsi" w:hAnsiTheme="minorHAnsi" w:cs="Courier New"/>
          <w:bCs/>
          <w:sz w:val="24"/>
          <w:szCs w:val="24"/>
        </w:rPr>
        <w:t xml:space="preserve"> retained</w:t>
      </w:r>
      <w:r w:rsidRPr="004B1B25">
        <w:rPr>
          <w:rFonts w:asciiTheme="minorHAnsi" w:hAnsiTheme="minorHAnsi" w:cs="Courier New"/>
          <w:bCs/>
          <w:sz w:val="24"/>
          <w:szCs w:val="24"/>
        </w:rPr>
        <w:t xml:space="preserve"> under their current names</w:t>
      </w:r>
      <w:r w:rsidR="00E90F88" w:rsidRPr="004B1B25">
        <w:rPr>
          <w:rFonts w:asciiTheme="minorHAnsi" w:hAnsiTheme="minorHAnsi" w:cs="Courier New"/>
          <w:bCs/>
          <w:sz w:val="24"/>
          <w:szCs w:val="24"/>
        </w:rPr>
        <w:t>.</w:t>
      </w:r>
    </w:p>
    <w:p w14:paraId="3F3D6ECF" w14:textId="011FB46E" w:rsidR="002878F5" w:rsidRPr="004B1B25" w:rsidRDefault="002878F5" w:rsidP="00F46B59">
      <w:pPr>
        <w:pStyle w:val="PlainText"/>
        <w:rPr>
          <w:rFonts w:asciiTheme="minorHAnsi" w:hAnsiTheme="minorHAnsi" w:cs="Courier New"/>
          <w:bCs/>
          <w:sz w:val="24"/>
          <w:szCs w:val="24"/>
        </w:rPr>
      </w:pPr>
      <w:r w:rsidRPr="004B1B25">
        <w:rPr>
          <w:rFonts w:asciiTheme="minorHAnsi" w:hAnsiTheme="minorHAnsi" w:cs="Courier New"/>
          <w:bCs/>
          <w:sz w:val="24"/>
          <w:szCs w:val="24"/>
        </w:rPr>
        <w:t>The updated examples under the samples directory reference the new build locations</w:t>
      </w:r>
      <w:r w:rsidR="00E90F88" w:rsidRPr="004B1B25">
        <w:rPr>
          <w:rFonts w:asciiTheme="minorHAnsi" w:hAnsiTheme="minorHAnsi" w:cs="Courier New"/>
          <w:bCs/>
          <w:sz w:val="24"/>
          <w:szCs w:val="24"/>
        </w:rPr>
        <w:t xml:space="preserve"> </w:t>
      </w:r>
      <w:r w:rsidR="00FE20AF" w:rsidRPr="004B1B25">
        <w:rPr>
          <w:rFonts w:asciiTheme="minorHAnsi" w:hAnsiTheme="minorHAnsi" w:cs="Courier New"/>
          <w:bCs/>
          <w:sz w:val="24"/>
          <w:szCs w:val="24"/>
        </w:rPr>
        <w:t xml:space="preserve">in </w:t>
      </w:r>
      <w:proofErr w:type="spellStart"/>
      <w:r w:rsidR="00FE20AF" w:rsidRPr="004B1B25">
        <w:rPr>
          <w:rFonts w:asciiTheme="minorHAnsi" w:hAnsiTheme="minorHAnsi" w:cs="Courier New"/>
          <w:bCs/>
          <w:i/>
          <w:iCs/>
          <w:sz w:val="24"/>
          <w:szCs w:val="24"/>
        </w:rPr>
        <w:t>schemaLocation</w:t>
      </w:r>
      <w:proofErr w:type="spellEnd"/>
      <w:r w:rsidR="00FE20AF" w:rsidRPr="004B1B25">
        <w:rPr>
          <w:rFonts w:asciiTheme="minorHAnsi" w:hAnsiTheme="minorHAnsi" w:cs="Courier New"/>
          <w:bCs/>
          <w:sz w:val="24"/>
          <w:szCs w:val="24"/>
        </w:rPr>
        <w:t xml:space="preserve"> attributes </w:t>
      </w:r>
      <w:r w:rsidR="00E90F88" w:rsidRPr="004B1B25">
        <w:rPr>
          <w:rFonts w:asciiTheme="minorHAnsi" w:hAnsiTheme="minorHAnsi" w:cs="Courier New"/>
          <w:bCs/>
          <w:sz w:val="24"/>
          <w:szCs w:val="24"/>
        </w:rPr>
        <w:t xml:space="preserve">where </w:t>
      </w:r>
      <w:r w:rsidR="00FE20AF" w:rsidRPr="004B1B25">
        <w:rPr>
          <w:rFonts w:asciiTheme="minorHAnsi" w:hAnsiTheme="minorHAnsi" w:cs="Courier New"/>
          <w:bCs/>
          <w:sz w:val="24"/>
          <w:szCs w:val="24"/>
        </w:rPr>
        <w:t>necessary</w:t>
      </w:r>
      <w:r w:rsidRPr="004B1B25">
        <w:rPr>
          <w:rFonts w:asciiTheme="minorHAnsi" w:hAnsiTheme="minorHAnsi" w:cs="Courier New"/>
          <w:bCs/>
          <w:sz w:val="24"/>
          <w:szCs w:val="24"/>
        </w:rPr>
        <w:t>.</w:t>
      </w:r>
      <w:bookmarkStart w:id="0" w:name="_GoBack"/>
      <w:bookmarkEnd w:id="0"/>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Pr="002B492E" w:rsidRDefault="002B0691" w:rsidP="00F46B59">
      <w:pPr>
        <w:pStyle w:val="PlainText"/>
        <w:rPr>
          <w:rFonts w:asciiTheme="minorHAnsi" w:hAnsiTheme="minorHAnsi" w:cs="Courier New"/>
          <w:b/>
          <w:sz w:val="24"/>
          <w:szCs w:val="24"/>
        </w:rPr>
      </w:pPr>
      <w:r w:rsidRPr="002B492E">
        <w:rPr>
          <w:rFonts w:asciiTheme="minorHAnsi" w:hAnsiTheme="minorHAnsi" w:cs="Courier New"/>
          <w:b/>
          <w:sz w:val="24"/>
          <w:szCs w:val="24"/>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w:t>
      </w:r>
      <w:proofErr w:type="spellStart"/>
      <w:r w:rsidRPr="009A2A48">
        <w:rPr>
          <w:rFonts w:asciiTheme="minorHAnsi" w:hAnsiTheme="minorHAnsi" w:cs="Courier New"/>
          <w:sz w:val="22"/>
          <w:szCs w:val="22"/>
        </w:rPr>
        <w:t>nnn</w:t>
      </w:r>
      <w:proofErr w:type="spellEnd"/>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6C1800FE" w14:textId="77777777" w:rsidR="00121940" w:rsidRPr="002B492E" w:rsidRDefault="00121940" w:rsidP="00121940">
      <w:pPr>
        <w:pStyle w:val="PlainText"/>
        <w:rPr>
          <w:rFonts w:asciiTheme="minorHAnsi" w:hAnsiTheme="minorHAnsi" w:cs="Courier New"/>
          <w:b/>
          <w:bCs/>
          <w:sz w:val="24"/>
          <w:szCs w:val="24"/>
        </w:rPr>
      </w:pPr>
      <w:r w:rsidRPr="002B492E">
        <w:rPr>
          <w:rFonts w:asciiTheme="minorHAnsi" w:hAnsiTheme="minorHAnsi" w:cs="Courier New"/>
          <w:b/>
          <w:bCs/>
          <w:sz w:val="24"/>
          <w:szCs w:val="24"/>
        </w:rPr>
        <w:t>Schema server:</w:t>
      </w:r>
    </w:p>
    <w:p w14:paraId="6FEAF7F9" w14:textId="34EB4C34" w:rsidR="00121940" w:rsidRDefault="00121940" w:rsidP="00121940">
      <w:pPr>
        <w:pStyle w:val="PlainText"/>
        <w:rPr>
          <w:rFonts w:asciiTheme="minorHAnsi" w:hAnsiTheme="minorHAnsi" w:cs="Courier New"/>
          <w:sz w:val="22"/>
          <w:szCs w:val="22"/>
        </w:rPr>
      </w:pPr>
      <w:r>
        <w:rPr>
          <w:rFonts w:asciiTheme="minorHAnsi" w:hAnsiTheme="minorHAnsi" w:cs="Courier New"/>
          <w:sz w:val="22"/>
          <w:szCs w:val="22"/>
        </w:rPr>
        <w:t xml:space="preserve">The schemas are available on an Internet schema server at URL </w:t>
      </w:r>
      <w:r w:rsidRPr="006A48AE">
        <w:rPr>
          <w:rFonts w:asciiTheme="minorHAnsi" w:hAnsiTheme="minorHAnsi" w:cs="Courier New"/>
          <w:b/>
          <w:bCs/>
          <w:sz w:val="22"/>
          <w:szCs w:val="22"/>
        </w:rPr>
        <w:t>https://schemas.s100dev.net</w:t>
      </w:r>
      <w:r>
        <w:rPr>
          <w:rFonts w:asciiTheme="minorHAnsi" w:hAnsiTheme="minorHAnsi" w:cs="Courier New"/>
          <w:sz w:val="22"/>
          <w:szCs w:val="22"/>
        </w:rPr>
        <w:t xml:space="preserve">. This URL is used in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 of the S-100 5.0 schemas.  Developers and distributors should use “XML catalogs” as described in the </w:t>
      </w:r>
      <w:r w:rsidRPr="007F3114">
        <w:rPr>
          <w:rFonts w:asciiTheme="minorHAnsi" w:hAnsiTheme="minorHAnsi" w:cs="Courier New"/>
          <w:sz w:val="22"/>
          <w:szCs w:val="22"/>
        </w:rPr>
        <w:t>OASIS standard for XML catalogs</w:t>
      </w:r>
      <w:r>
        <w:rPr>
          <w:rFonts w:asciiTheme="minorHAnsi" w:hAnsiTheme="minorHAnsi" w:cs="Courier New"/>
          <w:sz w:val="22"/>
          <w:szCs w:val="22"/>
        </w:rPr>
        <w:t xml:space="preserve"> (see #</w:t>
      </w:r>
      <w:r w:rsidR="0009166B">
        <w:rPr>
          <w:rFonts w:asciiTheme="minorHAnsi" w:hAnsiTheme="minorHAnsi" w:cs="Courier New"/>
          <w:sz w:val="22"/>
          <w:szCs w:val="22"/>
        </w:rPr>
        <w:t>2</w:t>
      </w:r>
      <w:r>
        <w:rPr>
          <w:rFonts w:asciiTheme="minorHAnsi" w:hAnsiTheme="minorHAnsi" w:cs="Courier New"/>
          <w:sz w:val="22"/>
          <w:szCs w:val="22"/>
        </w:rPr>
        <w:t xml:space="preserve"> in “Additional notes” below) or other means such as configuring resolvers to resolve addresses to local substitute locations as needed, especially if access to Internet files is needed on board ship or in other conditions when real-time Internet access is unavailable, intermittent, or precluded by security considerations.</w:t>
      </w:r>
    </w:p>
    <w:p w14:paraId="30865610" w14:textId="2CA072CA" w:rsidR="00D714A0" w:rsidRDefault="00D714A0" w:rsidP="00121940">
      <w:pPr>
        <w:pStyle w:val="PlainText"/>
        <w:rPr>
          <w:rFonts w:asciiTheme="minorHAnsi" w:hAnsiTheme="minorHAnsi" w:cs="Courier New"/>
          <w:sz w:val="22"/>
          <w:szCs w:val="22"/>
        </w:rPr>
      </w:pPr>
    </w:p>
    <w:p w14:paraId="22607418" w14:textId="5EFB174A" w:rsidR="00D714A0" w:rsidRDefault="00D714A0" w:rsidP="00121940">
      <w:pPr>
        <w:pStyle w:val="PlainText"/>
        <w:rPr>
          <w:rFonts w:asciiTheme="minorHAnsi" w:hAnsiTheme="minorHAnsi" w:cs="Courier New"/>
          <w:sz w:val="22"/>
          <w:szCs w:val="22"/>
        </w:rPr>
      </w:pPr>
      <w:r>
        <w:rPr>
          <w:rFonts w:asciiTheme="minorHAnsi" w:hAnsiTheme="minorHAnsi" w:cs="Courier New"/>
          <w:sz w:val="22"/>
          <w:szCs w:val="22"/>
        </w:rPr>
        <w:t xml:space="preserve">Ensure that your local firewall and networks allow access to </w:t>
      </w:r>
      <w:r w:rsidRPr="00D714A0">
        <w:rPr>
          <w:rFonts w:asciiTheme="minorHAnsi" w:hAnsiTheme="minorHAnsi" w:cs="Courier New"/>
          <w:b/>
          <w:bCs/>
          <w:sz w:val="22"/>
          <w:szCs w:val="22"/>
        </w:rPr>
        <w:t>https://schemas.s100dev/net</w:t>
      </w:r>
      <w:r w:rsidR="00C23AFB">
        <w:rPr>
          <w:rFonts w:asciiTheme="minorHAnsi" w:hAnsiTheme="minorHAnsi" w:cs="Courier New"/>
          <w:b/>
          <w:bCs/>
          <w:sz w:val="22"/>
          <w:szCs w:val="22"/>
        </w:rPr>
        <w:t>, https://schemas.opengis.net,</w:t>
      </w:r>
      <w:r>
        <w:rPr>
          <w:rFonts w:asciiTheme="minorHAnsi" w:hAnsiTheme="minorHAnsi" w:cs="Courier New"/>
          <w:sz w:val="22"/>
          <w:szCs w:val="22"/>
        </w:rPr>
        <w:t xml:space="preserve"> and </w:t>
      </w:r>
      <w:r w:rsidRPr="00D714A0">
        <w:rPr>
          <w:rFonts w:asciiTheme="minorHAnsi" w:hAnsiTheme="minorHAnsi" w:cs="Courier New"/>
          <w:b/>
          <w:bCs/>
          <w:sz w:val="22"/>
          <w:szCs w:val="22"/>
        </w:rPr>
        <w:t>https</w:t>
      </w:r>
      <w:r>
        <w:rPr>
          <w:rFonts w:asciiTheme="minorHAnsi" w:hAnsiTheme="minorHAnsi" w:cs="Courier New"/>
          <w:b/>
          <w:bCs/>
          <w:sz w:val="22"/>
          <w:szCs w:val="22"/>
        </w:rPr>
        <w:t>:</w:t>
      </w:r>
      <w:r w:rsidRPr="00D714A0">
        <w:rPr>
          <w:rFonts w:asciiTheme="minorHAnsi" w:hAnsiTheme="minorHAnsi" w:cs="Courier New"/>
          <w:b/>
          <w:bCs/>
          <w:sz w:val="22"/>
          <w:szCs w:val="22"/>
        </w:rPr>
        <w:t>//schemas.isotc211.org</w:t>
      </w:r>
      <w:r>
        <w:rPr>
          <w:rFonts w:asciiTheme="minorHAnsi" w:hAnsiTheme="minorHAnsi" w:cs="Courier New"/>
          <w:sz w:val="22"/>
          <w:szCs w:val="22"/>
        </w:rPr>
        <w:t xml:space="preserve"> before using the schema server or downloaded schemas, or obtain the zip archive</w:t>
      </w:r>
      <w:r w:rsidR="005511E7">
        <w:rPr>
          <w:rFonts w:asciiTheme="minorHAnsi" w:hAnsiTheme="minorHAnsi" w:cs="Courier New"/>
          <w:sz w:val="22"/>
          <w:szCs w:val="22"/>
        </w:rPr>
        <w:t>s from these sites</w:t>
      </w:r>
      <w:r>
        <w:rPr>
          <w:rFonts w:asciiTheme="minorHAnsi" w:hAnsiTheme="minorHAnsi" w:cs="Courier New"/>
          <w:sz w:val="22"/>
          <w:szCs w:val="22"/>
        </w:rPr>
        <w:t xml:space="preserve"> and configure an XML Catalog or resolver accordingly</w:t>
      </w:r>
      <w:r w:rsidR="00C23AFB">
        <w:rPr>
          <w:rFonts w:asciiTheme="minorHAnsi" w:hAnsiTheme="minorHAnsi" w:cs="Courier New"/>
          <w:sz w:val="22"/>
          <w:szCs w:val="22"/>
        </w:rPr>
        <w:t xml:space="preserve"> to redirect </w:t>
      </w:r>
      <w:r w:rsidR="005C16EC">
        <w:rPr>
          <w:rFonts w:asciiTheme="minorHAnsi" w:hAnsiTheme="minorHAnsi" w:cs="Courier New"/>
          <w:sz w:val="22"/>
          <w:szCs w:val="22"/>
        </w:rPr>
        <w:t xml:space="preserve">external </w:t>
      </w:r>
      <w:r w:rsidR="00C23AFB">
        <w:rPr>
          <w:rFonts w:asciiTheme="minorHAnsi" w:hAnsiTheme="minorHAnsi" w:cs="Courier New"/>
          <w:sz w:val="22"/>
          <w:szCs w:val="22"/>
        </w:rPr>
        <w:t xml:space="preserve">references to local </w:t>
      </w:r>
      <w:r w:rsidR="00292B09">
        <w:rPr>
          <w:rFonts w:asciiTheme="minorHAnsi" w:hAnsiTheme="minorHAnsi" w:cs="Courier New"/>
          <w:sz w:val="22"/>
          <w:szCs w:val="22"/>
        </w:rPr>
        <w:t>directories (folders</w:t>
      </w:r>
      <w:r w:rsidR="00292B09" w:rsidRPr="005A1BE4">
        <w:rPr>
          <w:rFonts w:asciiTheme="minorHAnsi" w:hAnsiTheme="minorHAnsi" w:cs="Courier New"/>
          <w:sz w:val="22"/>
          <w:szCs w:val="22"/>
        </w:rPr>
        <w:t>)</w:t>
      </w:r>
      <w:r w:rsidRPr="005A1BE4">
        <w:rPr>
          <w:rFonts w:asciiTheme="minorHAnsi" w:hAnsiTheme="minorHAnsi" w:cs="Courier New"/>
          <w:sz w:val="22"/>
          <w:szCs w:val="22"/>
        </w:rPr>
        <w:t xml:space="preserve">. </w:t>
      </w:r>
      <w:r w:rsidR="000C6778">
        <w:rPr>
          <w:rFonts w:asciiTheme="minorHAnsi" w:hAnsiTheme="minorHAnsi" w:cs="Courier New"/>
          <w:sz w:val="22"/>
          <w:szCs w:val="22"/>
        </w:rPr>
        <w:t>L</w:t>
      </w:r>
      <w:r w:rsidR="00292B09" w:rsidRPr="005A1BE4">
        <w:rPr>
          <w:rFonts w:asciiTheme="minorHAnsi" w:hAnsiTheme="minorHAnsi" w:cs="Courier New"/>
          <w:sz w:val="22"/>
          <w:szCs w:val="22"/>
        </w:rPr>
        <w:t>ocal installation</w:t>
      </w:r>
      <w:r w:rsidR="005A1BE4" w:rsidRPr="005A1BE4">
        <w:rPr>
          <w:rFonts w:asciiTheme="minorHAnsi" w:hAnsiTheme="minorHAnsi" w:cs="Courier New"/>
          <w:sz w:val="22"/>
          <w:szCs w:val="22"/>
        </w:rPr>
        <w:t xml:space="preserve"> </w:t>
      </w:r>
      <w:r w:rsidR="005A1BE4">
        <w:rPr>
          <w:rFonts w:asciiTheme="minorHAnsi" w:hAnsiTheme="minorHAnsi" w:cs="Courier New"/>
          <w:sz w:val="22"/>
          <w:szCs w:val="22"/>
        </w:rPr>
        <w:t>from zip archives is generally</w:t>
      </w:r>
      <w:r w:rsidR="00292B09" w:rsidRPr="005A1BE4">
        <w:rPr>
          <w:rFonts w:asciiTheme="minorHAnsi" w:hAnsiTheme="minorHAnsi" w:cs="Courier New"/>
          <w:sz w:val="22"/>
          <w:szCs w:val="22"/>
        </w:rPr>
        <w:t xml:space="preserve"> preferable</w:t>
      </w:r>
      <w:r w:rsidR="000C6778">
        <w:rPr>
          <w:rFonts w:asciiTheme="minorHAnsi" w:hAnsiTheme="minorHAnsi" w:cs="Courier New"/>
          <w:sz w:val="22"/>
          <w:szCs w:val="22"/>
        </w:rPr>
        <w:t xml:space="preserve"> to avoid depending on Internet connection and excessive requests to W3C, OGC and ISO servers</w:t>
      </w:r>
      <w:r w:rsidR="00292B09" w:rsidRPr="005A1BE4">
        <w:rPr>
          <w:rFonts w:asciiTheme="minorHAnsi" w:hAnsiTheme="minorHAnsi" w:cs="Courier New"/>
          <w:sz w:val="22"/>
          <w:szCs w:val="22"/>
        </w:rPr>
        <w:t>.</w:t>
      </w:r>
      <w:r w:rsidR="00292B09">
        <w:rPr>
          <w:rFonts w:asciiTheme="minorHAnsi" w:hAnsiTheme="minorHAnsi" w:cs="Courier New"/>
          <w:sz w:val="22"/>
          <w:szCs w:val="22"/>
        </w:rPr>
        <w:t xml:space="preserve"> </w:t>
      </w:r>
      <w:r w:rsidR="005C16EC">
        <w:rPr>
          <w:rFonts w:asciiTheme="minorHAnsi" w:hAnsiTheme="minorHAnsi" w:cs="Courier New"/>
          <w:sz w:val="22"/>
          <w:szCs w:val="22"/>
        </w:rPr>
        <w:t>See the example XML Catalog in the distribution for examples of such redirections.</w:t>
      </w:r>
    </w:p>
    <w:p w14:paraId="2437F449" w14:textId="77777777" w:rsidR="00121940" w:rsidRDefault="00121940" w:rsidP="00121940">
      <w:pPr>
        <w:pStyle w:val="PlainText"/>
        <w:rPr>
          <w:rFonts w:asciiTheme="minorHAnsi" w:hAnsiTheme="minorHAnsi" w:cs="Courier New"/>
          <w:sz w:val="22"/>
          <w:szCs w:val="22"/>
        </w:rPr>
      </w:pPr>
    </w:p>
    <w:p w14:paraId="11A34C7E" w14:textId="7CFA47A2" w:rsidR="00121940" w:rsidRDefault="00121940" w:rsidP="00121940">
      <w:pPr>
        <w:pStyle w:val="PlainText"/>
        <w:rPr>
          <w:rFonts w:asciiTheme="minorHAnsi" w:hAnsiTheme="minorHAnsi" w:cs="Courier New"/>
          <w:sz w:val="22"/>
          <w:szCs w:val="22"/>
        </w:rPr>
      </w:pPr>
      <w:r w:rsidRPr="00F06ED9">
        <w:rPr>
          <w:rFonts w:asciiTheme="minorHAnsi" w:hAnsiTheme="minorHAnsi" w:cs="Courier New"/>
          <w:b/>
          <w:bCs/>
          <w:sz w:val="22"/>
          <w:szCs w:val="22"/>
        </w:rPr>
        <w:t>Folder and file names</w:t>
      </w:r>
      <w:r w:rsidR="00B243DE">
        <w:rPr>
          <w:rFonts w:asciiTheme="minorHAnsi" w:hAnsiTheme="minorHAnsi" w:cs="Courier New"/>
          <w:b/>
          <w:bCs/>
          <w:sz w:val="22"/>
          <w:szCs w:val="22"/>
        </w:rPr>
        <w:t xml:space="preserve"> on the server</w:t>
      </w:r>
      <w:r w:rsidRPr="00F06ED9">
        <w:rPr>
          <w:rFonts w:asciiTheme="minorHAnsi" w:hAnsiTheme="minorHAnsi" w:cs="Courier New"/>
          <w:b/>
          <w:bCs/>
          <w:sz w:val="22"/>
          <w:szCs w:val="22"/>
        </w:rPr>
        <w:t xml:space="preserve"> are case-sensitive</w:t>
      </w:r>
      <w:r w:rsidR="00B243DE">
        <w:rPr>
          <w:rFonts w:asciiTheme="minorHAnsi" w:hAnsiTheme="minorHAnsi" w:cs="Courier New"/>
          <w:sz w:val="22"/>
          <w:szCs w:val="22"/>
        </w:rPr>
        <w:t>.</w:t>
      </w:r>
      <w:r>
        <w:rPr>
          <w:rFonts w:asciiTheme="minorHAnsi" w:hAnsiTheme="minorHAnsi" w:cs="Courier New"/>
          <w:sz w:val="22"/>
          <w:szCs w:val="22"/>
        </w:rPr>
        <w:t xml:space="preserve"> </w:t>
      </w:r>
      <w:r w:rsidR="00B243DE">
        <w:rPr>
          <w:rFonts w:asciiTheme="minorHAnsi" w:hAnsiTheme="minorHAnsi" w:cs="Courier New"/>
          <w:sz w:val="22"/>
          <w:szCs w:val="22"/>
        </w:rPr>
        <w:t xml:space="preserve">This means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attributes and resolvers will need to use exactly the same folder and file name as on the server, including the extension. For example, retrieving </w:t>
      </w:r>
      <w:r w:rsidRPr="000F6FCB">
        <w:rPr>
          <w:rFonts w:asciiTheme="minorHAnsi" w:hAnsiTheme="minorHAnsi" w:cs="Courier New"/>
          <w:sz w:val="22"/>
          <w:szCs w:val="22"/>
        </w:rPr>
        <w:t>S100_ExchangeCatalogue.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xml:space="preserve"> may return an error (as would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100_ExchangeCatalogue.xsd</w:t>
      </w:r>
      <w:r>
        <w:rPr>
          <w:rFonts w:asciiTheme="minorHAnsi" w:hAnsiTheme="minorHAnsi" w:cs="Courier New"/>
          <w:sz w:val="22"/>
          <w:szCs w:val="22"/>
        </w:rPr>
        <w:t xml:space="preserve">) because the file name is </w:t>
      </w:r>
      <w:r w:rsidRPr="000F6FCB">
        <w:rPr>
          <w:rFonts w:asciiTheme="minorHAnsi" w:hAnsiTheme="minorHAnsi" w:cs="Courier New"/>
          <w:color w:val="FF0000"/>
          <w:sz w:val="22"/>
          <w:szCs w:val="22"/>
        </w:rPr>
        <w:t>S</w:t>
      </w:r>
      <w:r w:rsidRPr="000F6FCB">
        <w:rPr>
          <w:rFonts w:asciiTheme="minorHAnsi" w:hAnsiTheme="minorHAnsi" w:cs="Courier New"/>
          <w:sz w:val="22"/>
          <w:szCs w:val="22"/>
        </w:rPr>
        <w:t>100_ExchangeCatalogue.</w:t>
      </w:r>
      <w:r w:rsidRPr="000F6FCB">
        <w:rPr>
          <w:rFonts w:asciiTheme="minorHAnsi" w:hAnsiTheme="minorHAnsi" w:cs="Courier New"/>
          <w:color w:val="FF0000"/>
          <w:sz w:val="22"/>
          <w:szCs w:val="22"/>
        </w:rPr>
        <w:t>xsd</w:t>
      </w:r>
      <w:r>
        <w:rPr>
          <w:rFonts w:asciiTheme="minorHAnsi" w:hAnsiTheme="minorHAnsi" w:cs="Courier New"/>
          <w:sz w:val="22"/>
          <w:szCs w:val="22"/>
        </w:rPr>
        <w:t>. The file names are listed in the site map viewable at the root of the schema server (https://schemas.s100dev.net/index.html).</w:t>
      </w:r>
    </w:p>
    <w:p w14:paraId="45F12887" w14:textId="77777777" w:rsidR="00121940" w:rsidRDefault="00121940" w:rsidP="00121940">
      <w:pPr>
        <w:pStyle w:val="PlainText"/>
        <w:rPr>
          <w:rFonts w:asciiTheme="minorHAnsi" w:hAnsiTheme="minorHAnsi" w:cs="Courier New"/>
          <w:sz w:val="22"/>
          <w:szCs w:val="22"/>
        </w:rPr>
      </w:pPr>
    </w:p>
    <w:p w14:paraId="3FF614D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Folder Organization:</w:t>
      </w:r>
    </w:p>
    <w:p w14:paraId="4948B12D" w14:textId="609A4846" w:rsidR="00346B76" w:rsidRDefault="00882197" w:rsidP="007F3114">
      <w:pPr>
        <w:pStyle w:val="PlainText"/>
        <w:rPr>
          <w:rFonts w:asciiTheme="minorHAnsi" w:hAnsiTheme="minorHAnsi" w:cs="Courier New"/>
          <w:sz w:val="22"/>
          <w:szCs w:val="22"/>
        </w:rPr>
      </w:pPr>
      <w:r>
        <w:rPr>
          <w:rFonts w:asciiTheme="minorHAnsi" w:hAnsiTheme="minorHAnsi" w:cs="Courier New"/>
          <w:sz w:val="22"/>
          <w:szCs w:val="22"/>
        </w:rPr>
        <w:lastRenderedPageBreak/>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r w:rsidR="00346B76">
        <w:rPr>
          <w:rFonts w:asciiTheme="minorHAnsi" w:hAnsiTheme="minorHAnsi" w:cs="Courier New"/>
          <w:sz w:val="22"/>
          <w:szCs w:val="22"/>
        </w:rPr>
        <w:t xml:space="preserve"> The S-100 schemas are subdivided into packages corresponding to different Editions and Parts of S-100.</w:t>
      </w:r>
    </w:p>
    <w:p w14:paraId="19D38677" w14:textId="68648685" w:rsidR="00346B76"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There is a root folder “S100” containing the S-100 generic schemas. Schemas for other products will have </w:t>
      </w:r>
      <w:r w:rsidR="003B42B7">
        <w:rPr>
          <w:rFonts w:asciiTheme="minorHAnsi" w:hAnsiTheme="minorHAnsi" w:cs="Courier New"/>
          <w:sz w:val="22"/>
          <w:szCs w:val="22"/>
        </w:rPr>
        <w:t>corresponding named folders at the same level - for example, S-104 will have an “S104” folder.</w:t>
      </w:r>
    </w:p>
    <w:p w14:paraId="211F7DF4" w14:textId="77777777"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Edition of S-100 is in </w:t>
      </w:r>
      <w:r w:rsidR="003B42B7">
        <w:rPr>
          <w:rFonts w:asciiTheme="minorHAnsi" w:hAnsiTheme="minorHAnsi" w:cs="Courier New"/>
          <w:sz w:val="22"/>
          <w:szCs w:val="22"/>
        </w:rPr>
        <w:t>a sub-folder named after the edition number.</w:t>
      </w:r>
    </w:p>
    <w:p w14:paraId="2B449E14" w14:textId="15586931" w:rsidR="003B42B7" w:rsidRDefault="00346B76"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 xml:space="preserve">Each package is in a </w:t>
      </w:r>
      <w:r w:rsidR="003B42B7">
        <w:rPr>
          <w:rFonts w:asciiTheme="minorHAnsi" w:hAnsiTheme="minorHAnsi" w:cs="Courier New"/>
          <w:sz w:val="22"/>
          <w:szCs w:val="22"/>
        </w:rPr>
        <w:t>sub-</w:t>
      </w:r>
      <w:r>
        <w:rPr>
          <w:rFonts w:asciiTheme="minorHAnsi" w:hAnsiTheme="minorHAnsi" w:cs="Courier New"/>
          <w:sz w:val="22"/>
          <w:szCs w:val="22"/>
        </w:rPr>
        <w:t xml:space="preserve">folder under </w:t>
      </w:r>
      <w:r w:rsidR="003B42B7">
        <w:rPr>
          <w:rFonts w:asciiTheme="minorHAnsi" w:hAnsiTheme="minorHAnsi" w:cs="Courier New"/>
          <w:sz w:val="22"/>
          <w:szCs w:val="22"/>
        </w:rPr>
        <w:t>the Edition folder. A package corresponds to an individual Part of S-100.</w:t>
      </w:r>
    </w:p>
    <w:p w14:paraId="49BD6C73" w14:textId="0F8502A0" w:rsidR="003B42B7" w:rsidRDefault="003B42B7" w:rsidP="00981121">
      <w:pPr>
        <w:pStyle w:val="PlainText"/>
        <w:numPr>
          <w:ilvl w:val="0"/>
          <w:numId w:val="6"/>
        </w:numPr>
        <w:rPr>
          <w:rFonts w:asciiTheme="minorHAnsi" w:hAnsiTheme="minorHAnsi" w:cs="Courier New"/>
          <w:sz w:val="22"/>
          <w:szCs w:val="22"/>
        </w:rPr>
      </w:pPr>
      <w:r>
        <w:rPr>
          <w:rFonts w:asciiTheme="minorHAnsi" w:hAnsiTheme="minorHAnsi" w:cs="Courier New"/>
          <w:sz w:val="22"/>
          <w:szCs w:val="22"/>
        </w:rPr>
        <w:t>Each build of the package is in a sub-folder under the package folder. Builds under the same package folder correspond to the same Edition/Package.</w:t>
      </w:r>
    </w:p>
    <w:p w14:paraId="5B2D85C9" w14:textId="32EC4620" w:rsidR="005511E7" w:rsidRDefault="00974168" w:rsidP="007F3114">
      <w:pPr>
        <w:pStyle w:val="PlainText"/>
        <w:rPr>
          <w:rFonts w:asciiTheme="minorHAnsi" w:hAnsiTheme="minorHAnsi" w:cs="Courier New"/>
          <w:sz w:val="22"/>
          <w:szCs w:val="22"/>
        </w:rPr>
      </w:pPr>
      <w:r>
        <w:rPr>
          <w:rFonts w:asciiTheme="minorHAnsi" w:hAnsiTheme="minorHAnsi" w:cs="Courier New"/>
          <w:sz w:val="22"/>
          <w:szCs w:val="22"/>
        </w:rPr>
        <w:t xml:space="preserve">For more information about namespaces and builds, see </w:t>
      </w:r>
      <w:r w:rsidRPr="00F06ED9">
        <w:rPr>
          <w:rFonts w:asciiTheme="minorHAnsi" w:hAnsiTheme="minorHAnsi" w:cs="Courier New"/>
          <w:b/>
          <w:bCs/>
          <w:sz w:val="22"/>
          <w:szCs w:val="22"/>
        </w:rPr>
        <w:t>Namespaces</w:t>
      </w:r>
      <w:r>
        <w:rPr>
          <w:rFonts w:asciiTheme="minorHAnsi" w:hAnsiTheme="minorHAnsi" w:cs="Courier New"/>
          <w:sz w:val="22"/>
          <w:szCs w:val="22"/>
        </w:rPr>
        <w:t xml:space="preserve"> and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later in this document.</w:t>
      </w:r>
    </w:p>
    <w:p w14:paraId="2D4B0215" w14:textId="1745A4C8" w:rsidR="00BE2154" w:rsidRDefault="00BE2154" w:rsidP="007F3114">
      <w:pPr>
        <w:pStyle w:val="PlainText"/>
        <w:rPr>
          <w:rFonts w:asciiTheme="minorHAnsi" w:hAnsiTheme="minorHAnsi" w:cs="Courier New"/>
          <w:sz w:val="22"/>
          <w:szCs w:val="22"/>
        </w:rPr>
      </w:pPr>
      <w:r>
        <w:rPr>
          <w:rFonts w:asciiTheme="minorHAnsi" w:hAnsiTheme="minorHAnsi" w:cs="Courier New"/>
          <w:sz w:val="22"/>
          <w:szCs w:val="22"/>
        </w:rPr>
        <w:t>Obsolete S-100 packages are not listed on the schema server’s landing page.</w:t>
      </w:r>
    </w:p>
    <w:p w14:paraId="22823BC7" w14:textId="77777777" w:rsidR="0029378D" w:rsidRPr="0029378D" w:rsidRDefault="0029378D" w:rsidP="00F46B59">
      <w:pPr>
        <w:pStyle w:val="PlainText"/>
        <w:rPr>
          <w:rFonts w:asciiTheme="minorHAnsi" w:hAnsiTheme="minorHAnsi" w:cs="Courier New"/>
          <w:sz w:val="22"/>
          <w:szCs w:val="22"/>
        </w:rPr>
      </w:pPr>
    </w:p>
    <w:p w14:paraId="793BFB82" w14:textId="404AD7F4"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550138">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737"/>
        <w:gridCol w:w="3673"/>
        <w:gridCol w:w="2832"/>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C52B3A">
        <w:tc>
          <w:tcPr>
            <w:tcW w:w="1481"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519" w:type="pct"/>
            <w:gridSpan w:val="2"/>
          </w:tcPr>
          <w:p w14:paraId="016E1DBE" w14:textId="2E9CEBAF"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w:t>
            </w:r>
            <w:proofErr w:type="spellStart"/>
            <w:r w:rsidR="00B56903">
              <w:rPr>
                <w:rFonts w:asciiTheme="minorHAnsi" w:hAnsiTheme="minorHAnsi" w:cs="Courier New"/>
                <w:sz w:val="22"/>
                <w:szCs w:val="22"/>
              </w:rPr>
              <w:t>nnn</w:t>
            </w:r>
            <w:proofErr w:type="spellEnd"/>
            <w:r w:rsidRPr="0029378D">
              <w:rPr>
                <w:rFonts w:asciiTheme="minorHAnsi" w:hAnsiTheme="minorHAnsi" w:cs="Courier New"/>
                <w:sz w:val="22"/>
                <w:szCs w:val="22"/>
              </w:rPr>
              <w:t xml:space="preserve"> schemas. </w:t>
            </w:r>
            <w:r w:rsidR="00346B76">
              <w:rPr>
                <w:rFonts w:asciiTheme="minorHAnsi" w:hAnsiTheme="minorHAnsi" w:cs="Courier New"/>
                <w:sz w:val="22"/>
                <w:szCs w:val="22"/>
              </w:rPr>
              <w:t>In the 5.0.0 distribution, may contain the ISO schemas referenced by the S-100 schemas.</w:t>
            </w:r>
          </w:p>
        </w:tc>
      </w:tr>
      <w:tr w:rsidR="00CB5AF1" w:rsidRPr="0029378D" w14:paraId="6D310575" w14:textId="77777777" w:rsidTr="00C52B3A">
        <w:tc>
          <w:tcPr>
            <w:tcW w:w="1481"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519"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 xml:space="preserve">Miscellaneous transient files. For examples, updates to ISO </w:t>
            </w: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files for newer versions of the ISO schemas.</w:t>
            </w:r>
          </w:p>
        </w:tc>
      </w:tr>
      <w:tr w:rsidR="002E153E" w:rsidRPr="0029378D" w14:paraId="49294214" w14:textId="77777777" w:rsidTr="00C52B3A">
        <w:tc>
          <w:tcPr>
            <w:tcW w:w="1481"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519"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C52B3A">
        <w:tc>
          <w:tcPr>
            <w:tcW w:w="1481" w:type="pct"/>
          </w:tcPr>
          <w:p w14:paraId="4ED8D0B5" w14:textId="550A713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000A2D66">
              <w:rPr>
                <w:rFonts w:ascii="Courier New" w:hAnsi="Courier New" w:cs="Courier New"/>
                <w:b/>
                <w:sz w:val="20"/>
                <w:szCs w:val="20"/>
              </w:rPr>
              <w:t>5</w:t>
            </w:r>
            <w:r w:rsidRPr="002E153E">
              <w:rPr>
                <w:rFonts w:ascii="Courier New" w:hAnsi="Courier New" w:cs="Courier New"/>
                <w:b/>
                <w:sz w:val="20"/>
                <w:szCs w:val="20"/>
              </w:rPr>
              <w:t>.0.0/</w:t>
            </w:r>
          </w:p>
        </w:tc>
        <w:tc>
          <w:tcPr>
            <w:tcW w:w="3519" w:type="pct"/>
            <w:gridSpan w:val="2"/>
          </w:tcPr>
          <w:p w14:paraId="6ECB889E" w14:textId="0CA6204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Edition </w:t>
            </w:r>
            <w:r w:rsidR="00346B76">
              <w:rPr>
                <w:rFonts w:asciiTheme="minorHAnsi" w:hAnsiTheme="minorHAnsi" w:cs="Courier New"/>
                <w:sz w:val="22"/>
                <w:szCs w:val="22"/>
              </w:rPr>
              <w:t>5</w:t>
            </w:r>
            <w:r w:rsidRPr="0029378D">
              <w:rPr>
                <w:rFonts w:asciiTheme="minorHAnsi" w:hAnsiTheme="minorHAnsi" w:cs="Courier New"/>
                <w:sz w:val="22"/>
                <w:szCs w:val="22"/>
              </w:rPr>
              <w:t>.0.0 schemas container</w:t>
            </w:r>
          </w:p>
        </w:tc>
      </w:tr>
      <w:tr w:rsidR="005F0FD2" w:rsidRPr="0029378D" w14:paraId="39CCAFB4" w14:textId="77777777" w:rsidTr="00C52B3A">
        <w:tc>
          <w:tcPr>
            <w:tcW w:w="1481" w:type="pct"/>
          </w:tcPr>
          <w:p w14:paraId="27794111" w14:textId="67215D5E" w:rsidR="005F0FD2" w:rsidRPr="002E153E"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S100CSL</w:t>
            </w:r>
          </w:p>
        </w:tc>
        <w:tc>
          <w:tcPr>
            <w:tcW w:w="3519" w:type="pct"/>
            <w:gridSpan w:val="2"/>
          </w:tcPr>
          <w:p w14:paraId="71C1FB25" w14:textId="1FC68FCB" w:rsidR="005F0FD2" w:rsidRPr="0029378D"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Container for types defined in Part 1 of S-100 (</w:t>
            </w:r>
            <w:r w:rsidRPr="00981121">
              <w:rPr>
                <w:rFonts w:asciiTheme="minorHAnsi" w:hAnsiTheme="minorHAnsi" w:cs="Courier New"/>
                <w:b/>
                <w:bCs/>
                <w:sz w:val="22"/>
                <w:szCs w:val="22"/>
              </w:rPr>
              <w:t>C</w:t>
            </w:r>
            <w:r>
              <w:rPr>
                <w:rFonts w:asciiTheme="minorHAnsi" w:hAnsiTheme="minorHAnsi" w:cs="Courier New"/>
                <w:sz w:val="22"/>
                <w:szCs w:val="22"/>
              </w:rPr>
              <w:t xml:space="preserve">onceptual </w:t>
            </w:r>
            <w:r w:rsidRPr="00981121">
              <w:rPr>
                <w:rFonts w:asciiTheme="minorHAnsi" w:hAnsiTheme="minorHAnsi" w:cs="Courier New"/>
                <w:b/>
                <w:bCs/>
                <w:sz w:val="22"/>
                <w:szCs w:val="22"/>
              </w:rPr>
              <w:t>S</w:t>
            </w:r>
            <w:r>
              <w:rPr>
                <w:rFonts w:asciiTheme="minorHAnsi" w:hAnsiTheme="minorHAnsi" w:cs="Courier New"/>
                <w:sz w:val="22"/>
                <w:szCs w:val="22"/>
              </w:rPr>
              <w:t xml:space="preserve">chema </w:t>
            </w:r>
            <w:r w:rsidRPr="00981121">
              <w:rPr>
                <w:rFonts w:asciiTheme="minorHAnsi" w:hAnsiTheme="minorHAnsi" w:cs="Courier New"/>
                <w:b/>
                <w:bCs/>
                <w:sz w:val="22"/>
                <w:szCs w:val="22"/>
              </w:rPr>
              <w:t>L</w:t>
            </w:r>
            <w:r>
              <w:rPr>
                <w:rFonts w:asciiTheme="minorHAnsi" w:hAnsiTheme="minorHAnsi" w:cs="Courier New"/>
                <w:sz w:val="22"/>
                <w:szCs w:val="22"/>
              </w:rPr>
              <w:t>anguage).</w:t>
            </w:r>
          </w:p>
        </w:tc>
      </w:tr>
      <w:tr w:rsidR="005F0FD2" w:rsidRPr="0029378D" w14:paraId="3B01385D" w14:textId="77777777" w:rsidTr="00C52B3A">
        <w:tc>
          <w:tcPr>
            <w:tcW w:w="1481" w:type="pct"/>
          </w:tcPr>
          <w:p w14:paraId="4E10774A" w14:textId="480FBF22" w:rsidR="005F0FD2" w:rsidRDefault="005F0FD2" w:rsidP="00981121">
            <w:pPr>
              <w:pStyle w:val="PlainText"/>
              <w:jc w:val="left"/>
              <w:rPr>
                <w:rFonts w:ascii="Courier New" w:hAnsi="Courier New" w:cs="Courier New"/>
                <w:b/>
                <w:sz w:val="20"/>
                <w:szCs w:val="20"/>
              </w:rPr>
            </w:pPr>
            <w:r>
              <w:rPr>
                <w:rFonts w:ascii="Courier New" w:hAnsi="Courier New" w:cs="Courier New"/>
                <w:b/>
                <w:sz w:val="20"/>
                <w:szCs w:val="20"/>
              </w:rPr>
              <w:t xml:space="preserve">        20220331/</w:t>
            </w:r>
          </w:p>
        </w:tc>
        <w:tc>
          <w:tcPr>
            <w:tcW w:w="3519" w:type="pct"/>
            <w:gridSpan w:val="2"/>
          </w:tcPr>
          <w:p w14:paraId="68BD2354" w14:textId="22AB7E53" w:rsidR="005F0FD2" w:rsidRDefault="005F0FD2" w:rsidP="00981121">
            <w:pPr>
              <w:pStyle w:val="PlainText"/>
              <w:jc w:val="left"/>
              <w:rPr>
                <w:rFonts w:asciiTheme="minorHAnsi" w:hAnsiTheme="minorHAnsi" w:cs="Courier New"/>
                <w:sz w:val="22"/>
                <w:szCs w:val="22"/>
              </w:rPr>
            </w:pPr>
            <w:r>
              <w:rPr>
                <w:rFonts w:asciiTheme="minorHAnsi" w:hAnsiTheme="minorHAnsi" w:cs="Courier New"/>
                <w:sz w:val="22"/>
                <w:szCs w:val="22"/>
              </w:rPr>
              <w:t>Build 20220331 of the types.</w:t>
            </w:r>
          </w:p>
        </w:tc>
      </w:tr>
      <w:tr w:rsidR="002E153E" w:rsidRPr="0029378D" w14:paraId="4FF745E2" w14:textId="77777777" w:rsidTr="00C52B3A">
        <w:tc>
          <w:tcPr>
            <w:tcW w:w="1481"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519" w:type="pct"/>
            <w:gridSpan w:val="2"/>
          </w:tcPr>
          <w:p w14:paraId="611078CD" w14:textId="633A6DB1"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Exchange catalogue schema </w:t>
            </w:r>
            <w:r w:rsidR="00346B76">
              <w:rPr>
                <w:rFonts w:asciiTheme="minorHAnsi" w:hAnsiTheme="minorHAnsi" w:cs="Courier New"/>
                <w:sz w:val="22"/>
                <w:szCs w:val="22"/>
              </w:rPr>
              <w:t xml:space="preserve">package </w:t>
            </w:r>
            <w:r w:rsidRPr="0029378D">
              <w:rPr>
                <w:rFonts w:asciiTheme="minorHAnsi" w:hAnsiTheme="minorHAnsi" w:cs="Courier New"/>
                <w:sz w:val="22"/>
                <w:szCs w:val="22"/>
              </w:rPr>
              <w:t>container</w:t>
            </w:r>
            <w:r w:rsidR="005F0FD2">
              <w:rPr>
                <w:rFonts w:asciiTheme="minorHAnsi" w:hAnsiTheme="minorHAnsi" w:cs="Courier New"/>
                <w:sz w:val="22"/>
                <w:szCs w:val="22"/>
              </w:rPr>
              <w:t>. Corresponds to Part 17.</w:t>
            </w:r>
          </w:p>
        </w:tc>
      </w:tr>
      <w:tr w:rsidR="00F2574C" w:rsidRPr="0029378D" w14:paraId="092F4099" w14:textId="77777777" w:rsidTr="00FC3730">
        <w:tc>
          <w:tcPr>
            <w:tcW w:w="1481" w:type="pct"/>
          </w:tcPr>
          <w:p w14:paraId="22F45E79" w14:textId="03A9E3F5" w:rsidR="00F2574C" w:rsidRDefault="00F2574C"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20220705/</w:t>
            </w:r>
          </w:p>
        </w:tc>
        <w:tc>
          <w:tcPr>
            <w:tcW w:w="3519" w:type="pct"/>
            <w:gridSpan w:val="2"/>
          </w:tcPr>
          <w:p w14:paraId="13D90F5E" w14:textId="7C617949" w:rsidR="00F2574C" w:rsidRDefault="00F2574C" w:rsidP="00C52B3A">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20220705 of the exchange catalogue schemas. Updates the 20220610 build to replace absolute schema references in import statements to relative references (applies </w:t>
            </w:r>
            <w:r w:rsidR="00FC3730">
              <w:rPr>
                <w:rFonts w:asciiTheme="minorHAnsi" w:hAnsiTheme="minorHAnsi" w:cs="Courier New"/>
                <w:sz w:val="22"/>
                <w:szCs w:val="22"/>
              </w:rPr>
              <w:t xml:space="preserve">only </w:t>
            </w:r>
            <w:r>
              <w:rPr>
                <w:rFonts w:asciiTheme="minorHAnsi" w:hAnsiTheme="minorHAnsi" w:cs="Courier New"/>
                <w:sz w:val="22"/>
                <w:szCs w:val="22"/>
              </w:rPr>
              <w:t xml:space="preserve">to </w:t>
            </w:r>
            <w:r w:rsidR="00FC3730">
              <w:rPr>
                <w:rFonts w:asciiTheme="minorHAnsi" w:hAnsiTheme="minorHAnsi" w:cs="Courier New"/>
                <w:sz w:val="22"/>
                <w:szCs w:val="22"/>
              </w:rPr>
              <w:t>imported</w:t>
            </w:r>
            <w:r>
              <w:rPr>
                <w:rFonts w:asciiTheme="minorHAnsi" w:hAnsiTheme="minorHAnsi" w:cs="Courier New"/>
                <w:sz w:val="22"/>
                <w:szCs w:val="22"/>
              </w:rPr>
              <w:t xml:space="preserve"> S-100 schemas). </w:t>
            </w:r>
          </w:p>
        </w:tc>
      </w:tr>
      <w:tr w:rsidR="009A2A48" w:rsidRPr="0029378D" w14:paraId="0CCCD18F" w14:textId="77777777" w:rsidTr="00C52B3A">
        <w:tc>
          <w:tcPr>
            <w:tcW w:w="1481" w:type="pct"/>
            <w:vMerge w:val="restart"/>
            <w:vAlign w:val="center"/>
          </w:tcPr>
          <w:p w14:paraId="6F7D87E8" w14:textId="710825A3" w:rsidR="009A2A48" w:rsidRDefault="00192A59" w:rsidP="001775DE">
            <w:pPr>
              <w:pStyle w:val="PlainText"/>
              <w:rPr>
                <w:rFonts w:ascii="Courier New" w:hAnsi="Courier New" w:cs="Courier New"/>
                <w:b/>
                <w:sz w:val="20"/>
                <w:szCs w:val="20"/>
              </w:rPr>
            </w:pPr>
            <w:r w:rsidRPr="00192A59">
              <w:rPr>
                <w:rFonts w:ascii="Courier New" w:hAnsi="Courier New" w:cs="Courier New"/>
                <w:bCs/>
                <w:i/>
                <w:iCs/>
                <w:sz w:val="20"/>
                <w:szCs w:val="20"/>
              </w:rPr>
              <w:t>(</w:t>
            </w:r>
            <w:r w:rsidR="006169EE" w:rsidRPr="00192A59">
              <w:rPr>
                <w:rFonts w:ascii="Courier New" w:hAnsi="Courier New" w:cs="Courier New"/>
                <w:bCs/>
                <w:i/>
                <w:iCs/>
                <w:sz w:val="20"/>
                <w:szCs w:val="20"/>
              </w:rPr>
              <w:t>Files in build</w:t>
            </w:r>
            <w:r>
              <w:rPr>
                <w:rFonts w:ascii="Courier New" w:hAnsi="Courier New" w:cs="Courier New"/>
                <w:b/>
                <w:sz w:val="20"/>
                <w:szCs w:val="20"/>
              </w:rPr>
              <w:t>)</w:t>
            </w:r>
          </w:p>
        </w:tc>
        <w:tc>
          <w:tcPr>
            <w:tcW w:w="198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532"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C52B3A">
        <w:tc>
          <w:tcPr>
            <w:tcW w:w="1481"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8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532"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C52B3A">
        <w:tc>
          <w:tcPr>
            <w:tcW w:w="1481"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8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532"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C52B3A">
        <w:tc>
          <w:tcPr>
            <w:tcW w:w="1481"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8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532" w:type="pct"/>
          </w:tcPr>
          <w:p w14:paraId="2BF0BBD8" w14:textId="6098C012"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ISO 19139 constraints </w:t>
            </w:r>
          </w:p>
        </w:tc>
      </w:tr>
      <w:tr w:rsidR="009A2A48" w:rsidRPr="0029378D" w14:paraId="692FF96C" w14:textId="77777777" w:rsidTr="00C52B3A">
        <w:tc>
          <w:tcPr>
            <w:tcW w:w="1481"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87" w:type="pct"/>
          </w:tcPr>
          <w:p w14:paraId="59C627F6" w14:textId="5F0D5511" w:rsidR="009A2A48"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mmi.xsd</w:t>
            </w:r>
          </w:p>
          <w:p w14:paraId="49FECE76" w14:textId="4E878379" w:rsidR="00B66609" w:rsidRPr="00FE5914" w:rsidRDefault="00B66609" w:rsidP="002F51B2">
            <w:pPr>
              <w:pStyle w:val="PlainText"/>
              <w:jc w:val="left"/>
              <w:rPr>
                <w:rFonts w:ascii="Courier New" w:hAnsi="Courier New" w:cs="Courier New"/>
                <w:b/>
                <w:sz w:val="18"/>
                <w:szCs w:val="18"/>
              </w:rPr>
            </w:pPr>
            <w:r>
              <w:rPr>
                <w:rFonts w:ascii="Courier New" w:hAnsi="Courier New" w:cs="Courier New"/>
                <w:b/>
                <w:sz w:val="18"/>
                <w:szCs w:val="18"/>
              </w:rPr>
              <w:t>maintenance.xsd</w:t>
            </w:r>
          </w:p>
        </w:tc>
        <w:tc>
          <w:tcPr>
            <w:tcW w:w="1532" w:type="pct"/>
          </w:tcPr>
          <w:p w14:paraId="4F437017" w14:textId="21F01D5A" w:rsidR="009A2A48" w:rsidRPr="0029378D" w:rsidRDefault="00B66609" w:rsidP="00E800FB">
            <w:pPr>
              <w:pStyle w:val="PlainText"/>
              <w:jc w:val="left"/>
              <w:rPr>
                <w:rFonts w:asciiTheme="minorHAnsi" w:hAnsiTheme="minorHAnsi" w:cs="Courier New"/>
                <w:sz w:val="22"/>
                <w:szCs w:val="22"/>
              </w:rPr>
            </w:pPr>
            <w:r>
              <w:rPr>
                <w:rFonts w:asciiTheme="minorHAnsi" w:hAnsiTheme="minorHAnsi" w:cs="Courier New"/>
                <w:sz w:val="22"/>
                <w:szCs w:val="22"/>
              </w:rPr>
              <w:t>Profile of ISO 19115-1 maintenance metadata, used in the exchange catalogue.</w:t>
            </w:r>
          </w:p>
        </w:tc>
      </w:tr>
      <w:tr w:rsidR="009A2A48" w:rsidRPr="0029378D" w14:paraId="28FA30DE" w14:textId="77777777" w:rsidTr="00C52B3A">
        <w:tc>
          <w:tcPr>
            <w:tcW w:w="1481"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8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532" w:type="pct"/>
          </w:tcPr>
          <w:p w14:paraId="1C52A114" w14:textId="77777777" w:rsidR="009A2A48" w:rsidRPr="0029378D" w:rsidRDefault="009A2A48" w:rsidP="00E800FB">
            <w:pPr>
              <w:pStyle w:val="PlainText"/>
              <w:jc w:val="left"/>
              <w:rPr>
                <w:rFonts w:asciiTheme="minorHAnsi" w:hAnsiTheme="minorHAnsi" w:cs="Courier New"/>
                <w:sz w:val="22"/>
                <w:szCs w:val="22"/>
              </w:rPr>
            </w:pPr>
            <w:proofErr w:type="spellStart"/>
            <w:r>
              <w:rPr>
                <w:rFonts w:asciiTheme="minorHAnsi" w:hAnsiTheme="minorHAnsi" w:cs="Courier New"/>
                <w:sz w:val="22"/>
                <w:szCs w:val="22"/>
              </w:rPr>
              <w:t>Schematron</w:t>
            </w:r>
            <w:proofErr w:type="spellEnd"/>
            <w:r>
              <w:rPr>
                <w:rFonts w:asciiTheme="minorHAnsi" w:hAnsiTheme="minorHAnsi" w:cs="Courier New"/>
                <w:sz w:val="22"/>
                <w:szCs w:val="22"/>
              </w:rPr>
              <w:t xml:space="preserve"> file with S-100-specific validation checks for exchange catalogues</w:t>
            </w:r>
          </w:p>
        </w:tc>
      </w:tr>
      <w:tr w:rsidR="00936E25" w:rsidRPr="0029378D" w14:paraId="0B6F4D5B" w14:textId="77777777" w:rsidTr="00C52B3A">
        <w:tc>
          <w:tcPr>
            <w:tcW w:w="1481" w:type="pct"/>
          </w:tcPr>
          <w:p w14:paraId="21317BC2" w14:textId="498FB9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00786E6E">
              <w:rPr>
                <w:rFonts w:ascii="Courier New" w:hAnsi="Courier New" w:cs="Courier New"/>
                <w:b/>
                <w:sz w:val="20"/>
                <w:szCs w:val="20"/>
              </w:rPr>
              <w:t>S100SE</w:t>
            </w:r>
            <w:r>
              <w:rPr>
                <w:rFonts w:ascii="Courier New" w:hAnsi="Courier New" w:cs="Courier New"/>
                <w:b/>
                <w:sz w:val="20"/>
                <w:szCs w:val="20"/>
              </w:rPr>
              <w:t>/</w:t>
            </w:r>
          </w:p>
        </w:tc>
        <w:tc>
          <w:tcPr>
            <w:tcW w:w="3519" w:type="pct"/>
            <w:gridSpan w:val="2"/>
          </w:tcPr>
          <w:p w14:paraId="0265836B" w14:textId="70A4DBD5" w:rsidR="00936E25" w:rsidRPr="0029378D" w:rsidRDefault="00786E6E" w:rsidP="00936E25">
            <w:pPr>
              <w:pStyle w:val="PlainText"/>
              <w:jc w:val="left"/>
              <w:rPr>
                <w:rFonts w:asciiTheme="minorHAnsi" w:hAnsiTheme="minorHAnsi" w:cs="Courier New"/>
                <w:sz w:val="22"/>
                <w:szCs w:val="22"/>
              </w:rPr>
            </w:pPr>
            <w:r>
              <w:rPr>
                <w:rFonts w:asciiTheme="minorHAnsi" w:hAnsiTheme="minorHAnsi" w:cs="Courier New"/>
                <w:sz w:val="22"/>
                <w:szCs w:val="22"/>
              </w:rPr>
              <w:t>Signatures/</w:t>
            </w:r>
            <w:r w:rsidR="00936E25">
              <w:rPr>
                <w:rFonts w:asciiTheme="minorHAnsi" w:hAnsiTheme="minorHAnsi" w:cs="Courier New"/>
                <w:sz w:val="22"/>
                <w:szCs w:val="22"/>
              </w:rPr>
              <w:t>Data encryption schema container</w:t>
            </w:r>
            <w:r w:rsidR="005F0FD2">
              <w:rPr>
                <w:rFonts w:asciiTheme="minorHAnsi" w:hAnsiTheme="minorHAnsi" w:cs="Courier New"/>
                <w:sz w:val="22"/>
                <w:szCs w:val="22"/>
              </w:rPr>
              <w:t xml:space="preserve">. Formerly S100DE in </w:t>
            </w:r>
            <w:r w:rsidR="005F0FD2">
              <w:rPr>
                <w:rFonts w:asciiTheme="minorHAnsi" w:hAnsiTheme="minorHAnsi" w:cs="Courier New"/>
                <w:sz w:val="22"/>
                <w:szCs w:val="22"/>
              </w:rPr>
              <w:lastRenderedPageBreak/>
              <w:t>the Edition 4.0.0 schemas.</w:t>
            </w:r>
          </w:p>
        </w:tc>
      </w:tr>
      <w:tr w:rsidR="00FC3730" w:rsidRPr="0029378D" w14:paraId="5E67E149" w14:textId="77777777" w:rsidTr="00FC3730">
        <w:tc>
          <w:tcPr>
            <w:tcW w:w="1481" w:type="pct"/>
          </w:tcPr>
          <w:p w14:paraId="330E2C76" w14:textId="58BF2CD8"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20220728/</w:t>
            </w:r>
          </w:p>
        </w:tc>
        <w:tc>
          <w:tcPr>
            <w:tcW w:w="3519" w:type="pct"/>
            <w:gridSpan w:val="2"/>
          </w:tcPr>
          <w:p w14:paraId="24AA07D9" w14:textId="77777777" w:rsidR="00FC3730" w:rsidRDefault="00FC3730" w:rsidP="00FC3730">
            <w:pPr>
              <w:pStyle w:val="PlainText"/>
              <w:jc w:val="left"/>
              <w:rPr>
                <w:rFonts w:asciiTheme="minorHAnsi" w:hAnsiTheme="minorHAnsi" w:cs="Courier New"/>
                <w:sz w:val="22"/>
                <w:szCs w:val="22"/>
              </w:rPr>
            </w:pPr>
            <w:r>
              <w:rPr>
                <w:rFonts w:asciiTheme="minorHAnsi" w:hAnsiTheme="minorHAnsi" w:cs="Courier New"/>
                <w:sz w:val="22"/>
                <w:szCs w:val="22"/>
              </w:rPr>
              <w:t>Build 20220728 of the signatures and encryption XML schema. Corresponds to Part 15.</w:t>
            </w:r>
          </w:p>
          <w:p w14:paraId="41CC871B" w14:textId="37B5938B" w:rsidR="00FC3730" w:rsidRDefault="00FC3730" w:rsidP="00C52B3A">
            <w:pPr>
              <w:pStyle w:val="PlainText"/>
              <w:jc w:val="left"/>
              <w:rPr>
                <w:rFonts w:asciiTheme="minorHAnsi" w:hAnsiTheme="minorHAnsi" w:cs="Courier New"/>
                <w:sz w:val="22"/>
                <w:szCs w:val="22"/>
              </w:rPr>
            </w:pPr>
            <w:r>
              <w:rPr>
                <w:rFonts w:asciiTheme="minorHAnsi" w:hAnsiTheme="minorHAnsi" w:cs="Courier New"/>
                <w:sz w:val="22"/>
                <w:szCs w:val="22"/>
              </w:rPr>
              <w:t>Updates the 20220331 build to replace absolute schema references in import statements to relative references (applies only to imported S-100 schemas).</w:t>
            </w:r>
          </w:p>
        </w:tc>
      </w:tr>
      <w:tr w:rsidR="002E153E" w:rsidRPr="0029378D" w14:paraId="0F4366C2" w14:textId="77777777" w:rsidTr="00C52B3A">
        <w:tc>
          <w:tcPr>
            <w:tcW w:w="1481"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519"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C51707" w:rsidRPr="0029378D" w14:paraId="1CB4EF61" w14:textId="77777777" w:rsidTr="00C52B3A">
        <w:tc>
          <w:tcPr>
            <w:tcW w:w="1481" w:type="pct"/>
          </w:tcPr>
          <w:p w14:paraId="09944D52" w14:textId="432E46BB" w:rsidR="00C51707" w:rsidRPr="002E153E" w:rsidRDefault="00C51707" w:rsidP="000E002C">
            <w:pPr>
              <w:pStyle w:val="PlainText"/>
              <w:jc w:val="left"/>
              <w:rPr>
                <w:rFonts w:ascii="Courier New" w:hAnsi="Courier New" w:cs="Courier New"/>
                <w:b/>
                <w:sz w:val="20"/>
                <w:szCs w:val="20"/>
              </w:rPr>
            </w:pPr>
            <w:r>
              <w:rPr>
                <w:rFonts w:ascii="Courier New" w:hAnsi="Courier New" w:cs="Courier New"/>
                <w:b/>
                <w:sz w:val="20"/>
                <w:szCs w:val="20"/>
              </w:rPr>
              <w:t xml:space="preserve">        20220610/</w:t>
            </w:r>
          </w:p>
        </w:tc>
        <w:tc>
          <w:tcPr>
            <w:tcW w:w="3519" w:type="pct"/>
            <w:gridSpan w:val="2"/>
          </w:tcPr>
          <w:p w14:paraId="1966ED93" w14:textId="5CD23653" w:rsidR="00C51707" w:rsidRPr="0029378D" w:rsidRDefault="00C51707" w:rsidP="000E002C">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20220610 of the feature catalogue schemas. Corresponds to Part </w:t>
            </w:r>
            <w:r w:rsidR="00FC3730">
              <w:rPr>
                <w:rFonts w:asciiTheme="minorHAnsi" w:hAnsiTheme="minorHAnsi" w:cs="Courier New"/>
                <w:sz w:val="22"/>
                <w:szCs w:val="22"/>
              </w:rPr>
              <w:t>5</w:t>
            </w:r>
            <w:r w:rsidR="00671852">
              <w:rPr>
                <w:rFonts w:asciiTheme="minorHAnsi" w:hAnsiTheme="minorHAnsi" w:cs="Courier New"/>
                <w:sz w:val="22"/>
                <w:szCs w:val="22"/>
              </w:rPr>
              <w:t xml:space="preserve"> with updates resulting from S-100 WG review of May 2022 (see schema review form)</w:t>
            </w:r>
            <w:r>
              <w:rPr>
                <w:rFonts w:asciiTheme="minorHAnsi" w:hAnsiTheme="minorHAnsi" w:cs="Courier New"/>
                <w:sz w:val="22"/>
                <w:szCs w:val="22"/>
              </w:rPr>
              <w:t>.</w:t>
            </w:r>
          </w:p>
        </w:tc>
      </w:tr>
      <w:tr w:rsidR="002E153E" w:rsidRPr="0029378D" w14:paraId="28029261" w14:textId="77777777" w:rsidTr="00C52B3A">
        <w:tc>
          <w:tcPr>
            <w:tcW w:w="1481"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519"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0E002C" w:rsidRPr="0029378D" w14:paraId="5EDC92F1" w14:textId="77777777" w:rsidTr="00C52B3A">
        <w:tc>
          <w:tcPr>
            <w:tcW w:w="1481" w:type="pct"/>
          </w:tcPr>
          <w:p w14:paraId="40D3A49D" w14:textId="5351BF54" w:rsidR="000E002C" w:rsidRPr="002E153E" w:rsidRDefault="000E002C" w:rsidP="000E002C">
            <w:pPr>
              <w:pStyle w:val="PlainText"/>
              <w:jc w:val="left"/>
              <w:rPr>
                <w:rFonts w:ascii="Courier New" w:hAnsi="Courier New" w:cs="Courier New"/>
                <w:b/>
                <w:sz w:val="20"/>
                <w:szCs w:val="20"/>
              </w:rPr>
            </w:pPr>
            <w:r>
              <w:rPr>
                <w:rFonts w:ascii="Courier New" w:hAnsi="Courier New" w:cs="Courier New"/>
                <w:b/>
                <w:sz w:val="20"/>
                <w:szCs w:val="20"/>
              </w:rPr>
              <w:t xml:space="preserve">        20220620</w:t>
            </w:r>
          </w:p>
        </w:tc>
        <w:tc>
          <w:tcPr>
            <w:tcW w:w="3519" w:type="pct"/>
            <w:gridSpan w:val="2"/>
          </w:tcPr>
          <w:p w14:paraId="125EEDFC" w14:textId="4B054327" w:rsidR="000E002C" w:rsidRPr="0029378D" w:rsidRDefault="000E002C" w:rsidP="000E002C">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20220620 of the </w:t>
            </w:r>
            <w:proofErr w:type="spellStart"/>
            <w:r>
              <w:rPr>
                <w:rFonts w:asciiTheme="minorHAnsi" w:hAnsiTheme="minorHAnsi" w:cs="Courier New"/>
                <w:sz w:val="22"/>
                <w:szCs w:val="22"/>
              </w:rPr>
              <w:t>GMl</w:t>
            </w:r>
            <w:proofErr w:type="spellEnd"/>
            <w:r>
              <w:rPr>
                <w:rFonts w:asciiTheme="minorHAnsi" w:hAnsiTheme="minorHAnsi" w:cs="Courier New"/>
                <w:sz w:val="22"/>
                <w:szCs w:val="22"/>
              </w:rPr>
              <w:t xml:space="preserve"> profile. Corresponds to Part 10b.</w:t>
            </w:r>
          </w:p>
        </w:tc>
      </w:tr>
      <w:tr w:rsidR="002E153E" w:rsidRPr="0029378D" w14:paraId="527CADA6" w14:textId="77777777" w:rsidTr="00C52B3A">
        <w:tc>
          <w:tcPr>
            <w:tcW w:w="1481" w:type="pct"/>
          </w:tcPr>
          <w:p w14:paraId="56816498" w14:textId="185A80C4"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sidR="005F0FD2" w:rsidRPr="002E153E">
              <w:rPr>
                <w:rFonts w:ascii="Courier New" w:hAnsi="Courier New" w:cs="Courier New"/>
                <w:b/>
                <w:sz w:val="20"/>
                <w:szCs w:val="20"/>
              </w:rPr>
              <w:t>S100</w:t>
            </w:r>
            <w:r w:rsidR="005F0FD2">
              <w:rPr>
                <w:rFonts w:ascii="Courier New" w:hAnsi="Courier New" w:cs="Courier New"/>
                <w:b/>
                <w:sz w:val="20"/>
                <w:szCs w:val="20"/>
              </w:rPr>
              <w:t>PC</w:t>
            </w:r>
            <w:r w:rsidRPr="002E153E">
              <w:rPr>
                <w:rFonts w:ascii="Courier New" w:hAnsi="Courier New" w:cs="Courier New"/>
                <w:b/>
                <w:sz w:val="20"/>
                <w:szCs w:val="20"/>
              </w:rPr>
              <w:t>/</w:t>
            </w:r>
          </w:p>
        </w:tc>
        <w:tc>
          <w:tcPr>
            <w:tcW w:w="3519" w:type="pct"/>
            <w:gridSpan w:val="2"/>
          </w:tcPr>
          <w:p w14:paraId="3CFD0A30" w14:textId="289AFC1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portrayal schemas</w:t>
            </w:r>
            <w:r w:rsidR="001B158F">
              <w:rPr>
                <w:rFonts w:asciiTheme="minorHAnsi" w:hAnsiTheme="minorHAnsi" w:cs="Courier New"/>
                <w:sz w:val="22"/>
                <w:szCs w:val="22"/>
              </w:rPr>
              <w:t>.</w:t>
            </w:r>
            <w:r w:rsidR="005F0FD2">
              <w:rPr>
                <w:rFonts w:asciiTheme="minorHAnsi" w:hAnsiTheme="minorHAnsi" w:cs="Courier New"/>
                <w:sz w:val="22"/>
                <w:szCs w:val="22"/>
              </w:rPr>
              <w:t xml:space="preserve"> Corresponds to Part 9. Formerly S100XSLTPR, renamed because these portrayal schemas are not dependent on XSLT portrayal.</w:t>
            </w:r>
          </w:p>
        </w:tc>
      </w:tr>
      <w:tr w:rsidR="00CF7801" w:rsidRPr="0029378D" w14:paraId="1F3EF7C1" w14:textId="77777777" w:rsidTr="00FC3730">
        <w:tc>
          <w:tcPr>
            <w:tcW w:w="1481" w:type="pct"/>
          </w:tcPr>
          <w:p w14:paraId="12E7E728" w14:textId="3798F057"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20220705/</w:t>
            </w:r>
          </w:p>
        </w:tc>
        <w:tc>
          <w:tcPr>
            <w:tcW w:w="3519" w:type="pct"/>
            <w:gridSpan w:val="2"/>
          </w:tcPr>
          <w:p w14:paraId="659BA612" w14:textId="66C307B5" w:rsidR="00CF7801" w:rsidRDefault="00CF7801" w:rsidP="00C52B3A">
            <w:pPr>
              <w:pStyle w:val="PlainText"/>
              <w:jc w:val="left"/>
              <w:rPr>
                <w:rFonts w:asciiTheme="minorHAnsi" w:hAnsiTheme="minorHAnsi" w:cs="Courier New"/>
                <w:sz w:val="22"/>
                <w:szCs w:val="22"/>
              </w:rPr>
            </w:pPr>
            <w:r w:rsidRPr="00CF7801">
              <w:rPr>
                <w:rFonts w:asciiTheme="minorHAnsi" w:hAnsiTheme="minorHAnsi" w:cs="Courier New"/>
                <w:sz w:val="22"/>
                <w:szCs w:val="22"/>
              </w:rPr>
              <w:t>Build 202207</w:t>
            </w:r>
            <w:r>
              <w:rPr>
                <w:rFonts w:asciiTheme="minorHAnsi" w:hAnsiTheme="minorHAnsi" w:cs="Courier New"/>
                <w:sz w:val="22"/>
                <w:szCs w:val="22"/>
              </w:rPr>
              <w:t>05</w:t>
            </w:r>
            <w:r w:rsidRPr="00CF7801">
              <w:rPr>
                <w:rFonts w:asciiTheme="minorHAnsi" w:hAnsiTheme="minorHAnsi" w:cs="Courier New"/>
                <w:sz w:val="22"/>
                <w:szCs w:val="22"/>
              </w:rPr>
              <w:t xml:space="preserve"> of the S-100 Part </w:t>
            </w:r>
            <w:r>
              <w:rPr>
                <w:rFonts w:asciiTheme="minorHAnsi" w:hAnsiTheme="minorHAnsi" w:cs="Courier New"/>
                <w:sz w:val="22"/>
                <w:szCs w:val="22"/>
              </w:rPr>
              <w:t>9</w:t>
            </w:r>
            <w:r w:rsidRPr="00CF7801">
              <w:rPr>
                <w:rFonts w:asciiTheme="minorHAnsi" w:hAnsiTheme="minorHAnsi" w:cs="Courier New"/>
                <w:sz w:val="22"/>
                <w:szCs w:val="22"/>
              </w:rPr>
              <w:t xml:space="preserve"> schemas. Updates the 20220331 build to replace absolute schema references in import statements to relative references (applies only to imported S-100 schemas).</w:t>
            </w:r>
          </w:p>
        </w:tc>
      </w:tr>
      <w:tr w:rsidR="00FC3730" w:rsidRPr="0029378D" w14:paraId="163EFB4C" w14:textId="77777777" w:rsidTr="00FC3730">
        <w:tc>
          <w:tcPr>
            <w:tcW w:w="1481" w:type="pct"/>
          </w:tcPr>
          <w:p w14:paraId="634B8ECB" w14:textId="149C52A3"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t xml:space="preserve">      S100IC/</w:t>
            </w:r>
          </w:p>
        </w:tc>
        <w:tc>
          <w:tcPr>
            <w:tcW w:w="3519" w:type="pct"/>
            <w:gridSpan w:val="2"/>
          </w:tcPr>
          <w:p w14:paraId="64B1DB82" w14:textId="3E011BE4" w:rsidR="00FC3730" w:rsidRDefault="00FC3730" w:rsidP="00C52B3A">
            <w:pPr>
              <w:pStyle w:val="PlainText"/>
              <w:jc w:val="left"/>
              <w:rPr>
                <w:rFonts w:asciiTheme="minorHAnsi" w:hAnsiTheme="minorHAnsi" w:cs="Courier New"/>
                <w:sz w:val="22"/>
                <w:szCs w:val="22"/>
              </w:rPr>
            </w:pPr>
            <w:r>
              <w:rPr>
                <w:rFonts w:asciiTheme="minorHAnsi" w:hAnsiTheme="minorHAnsi" w:cs="Courier New"/>
                <w:sz w:val="22"/>
                <w:szCs w:val="22"/>
              </w:rPr>
              <w:t>Schemas for S-100 interoperability (Part 16).</w:t>
            </w:r>
          </w:p>
        </w:tc>
      </w:tr>
      <w:tr w:rsidR="00FC3730" w:rsidRPr="0029378D" w14:paraId="4D22CDA4" w14:textId="77777777" w:rsidTr="00FC3730">
        <w:tc>
          <w:tcPr>
            <w:tcW w:w="1481" w:type="pct"/>
          </w:tcPr>
          <w:p w14:paraId="6B7CD342" w14:textId="692AD9F1" w:rsidR="00FC3730" w:rsidRDefault="00FC3730" w:rsidP="00C52B3A">
            <w:pPr>
              <w:pStyle w:val="PlainText"/>
              <w:jc w:val="left"/>
              <w:rPr>
                <w:rFonts w:ascii="Courier New" w:hAnsi="Courier New" w:cs="Courier New"/>
                <w:b/>
                <w:sz w:val="20"/>
                <w:szCs w:val="20"/>
              </w:rPr>
            </w:pPr>
            <w:r>
              <w:rPr>
                <w:rFonts w:ascii="Courier New" w:hAnsi="Courier New" w:cs="Courier New"/>
                <w:b/>
                <w:sz w:val="20"/>
                <w:szCs w:val="20"/>
              </w:rPr>
              <w:t xml:space="preserve">        2022</w:t>
            </w:r>
            <w:r w:rsidR="00F73519">
              <w:rPr>
                <w:rFonts w:ascii="Courier New" w:hAnsi="Courier New" w:cs="Courier New"/>
                <w:b/>
                <w:sz w:val="20"/>
                <w:szCs w:val="20"/>
              </w:rPr>
              <w:t>0728/</w:t>
            </w:r>
          </w:p>
        </w:tc>
        <w:tc>
          <w:tcPr>
            <w:tcW w:w="3519" w:type="pct"/>
            <w:gridSpan w:val="2"/>
          </w:tcPr>
          <w:p w14:paraId="2EC16A96" w14:textId="67D77BE8" w:rsidR="00FC3730" w:rsidRDefault="00F73519" w:rsidP="00C52B3A">
            <w:pPr>
              <w:pStyle w:val="PlainText"/>
              <w:jc w:val="left"/>
              <w:rPr>
                <w:rFonts w:asciiTheme="minorHAnsi" w:hAnsiTheme="minorHAnsi" w:cs="Courier New"/>
                <w:sz w:val="22"/>
                <w:szCs w:val="22"/>
              </w:rPr>
            </w:pPr>
            <w:r>
              <w:rPr>
                <w:rFonts w:asciiTheme="minorHAnsi" w:hAnsiTheme="minorHAnsi" w:cs="Courier New"/>
                <w:sz w:val="22"/>
                <w:szCs w:val="22"/>
              </w:rPr>
              <w:t xml:space="preserve">Build 20220728 of the S-100 Interoperability schemas. </w:t>
            </w:r>
            <w:r w:rsidR="00CF7801" w:rsidRPr="00CF7801">
              <w:rPr>
                <w:rFonts w:asciiTheme="minorHAnsi" w:hAnsiTheme="minorHAnsi" w:cs="Courier New"/>
                <w:sz w:val="22"/>
                <w:szCs w:val="22"/>
              </w:rPr>
              <w:t>Updates the 20220331 build to replace absolute schema references in import statements to relative references (applies only to imported S-100 schemas).</w:t>
            </w:r>
          </w:p>
        </w:tc>
      </w:tr>
      <w:tr w:rsidR="00CF7801" w:rsidRPr="0029378D" w14:paraId="0D984A4C" w14:textId="77777777" w:rsidTr="00FC3730">
        <w:tc>
          <w:tcPr>
            <w:tcW w:w="1481" w:type="pct"/>
          </w:tcPr>
          <w:p w14:paraId="599C7102" w14:textId="1DA6265D"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S100LA/</w:t>
            </w:r>
          </w:p>
        </w:tc>
        <w:tc>
          <w:tcPr>
            <w:tcW w:w="3519" w:type="pct"/>
            <w:gridSpan w:val="2"/>
          </w:tcPr>
          <w:p w14:paraId="61A838CF" w14:textId="75F4B134" w:rsidR="00CF7801" w:rsidRDefault="00CF7801" w:rsidP="00C52B3A">
            <w:pPr>
              <w:pStyle w:val="PlainText"/>
              <w:jc w:val="left"/>
              <w:rPr>
                <w:rFonts w:asciiTheme="minorHAnsi" w:hAnsiTheme="minorHAnsi" w:cs="Courier New"/>
                <w:sz w:val="22"/>
                <w:szCs w:val="22"/>
              </w:rPr>
            </w:pPr>
            <w:r>
              <w:rPr>
                <w:rFonts w:asciiTheme="minorHAnsi" w:hAnsiTheme="minorHAnsi" w:cs="Courier New"/>
                <w:sz w:val="22"/>
                <w:szCs w:val="22"/>
              </w:rPr>
              <w:t>Schemas for Part 18 (language packs).</w:t>
            </w:r>
          </w:p>
        </w:tc>
      </w:tr>
      <w:tr w:rsidR="00CF7801" w:rsidRPr="0029378D" w14:paraId="5C49FBC7" w14:textId="77777777" w:rsidTr="00FC3730">
        <w:tc>
          <w:tcPr>
            <w:tcW w:w="1481" w:type="pct"/>
          </w:tcPr>
          <w:p w14:paraId="28B2B00F" w14:textId="1E85C03A" w:rsidR="00CF7801" w:rsidRDefault="00CF7801" w:rsidP="00C52B3A">
            <w:pPr>
              <w:pStyle w:val="PlainText"/>
              <w:jc w:val="left"/>
              <w:rPr>
                <w:rFonts w:ascii="Courier New" w:hAnsi="Courier New" w:cs="Courier New"/>
                <w:b/>
                <w:sz w:val="20"/>
                <w:szCs w:val="20"/>
              </w:rPr>
            </w:pPr>
            <w:r>
              <w:rPr>
                <w:rFonts w:ascii="Courier New" w:hAnsi="Courier New" w:cs="Courier New"/>
                <w:b/>
                <w:sz w:val="20"/>
                <w:szCs w:val="20"/>
              </w:rPr>
              <w:t xml:space="preserve">      </w:t>
            </w:r>
            <w:r w:rsidR="00500CCB">
              <w:rPr>
                <w:rFonts w:ascii="Courier New" w:hAnsi="Courier New" w:cs="Courier New"/>
                <w:b/>
                <w:sz w:val="20"/>
                <w:szCs w:val="20"/>
              </w:rPr>
              <w:t xml:space="preserve">  </w:t>
            </w:r>
            <w:r>
              <w:rPr>
                <w:rFonts w:ascii="Courier New" w:hAnsi="Courier New" w:cs="Courier New"/>
                <w:b/>
                <w:sz w:val="20"/>
                <w:szCs w:val="20"/>
              </w:rPr>
              <w:t>20220728/</w:t>
            </w:r>
          </w:p>
        </w:tc>
        <w:tc>
          <w:tcPr>
            <w:tcW w:w="3519" w:type="pct"/>
            <w:gridSpan w:val="2"/>
          </w:tcPr>
          <w:p w14:paraId="6A19010B" w14:textId="031C117A" w:rsidR="00CF7801" w:rsidRDefault="00CF7801" w:rsidP="00C52B3A">
            <w:pPr>
              <w:pStyle w:val="PlainText"/>
              <w:jc w:val="left"/>
              <w:rPr>
                <w:rFonts w:asciiTheme="minorHAnsi" w:hAnsiTheme="minorHAnsi" w:cs="Courier New"/>
                <w:sz w:val="22"/>
                <w:szCs w:val="22"/>
              </w:rPr>
            </w:pPr>
            <w:r>
              <w:rPr>
                <w:rFonts w:asciiTheme="minorHAnsi" w:hAnsiTheme="minorHAnsi" w:cs="Courier New"/>
                <w:sz w:val="22"/>
                <w:szCs w:val="22"/>
              </w:rPr>
              <w:t>Build 20220728 of the S-100 Part 18 schemas.</w:t>
            </w:r>
            <w:r>
              <w:t xml:space="preserve"> </w:t>
            </w:r>
            <w:r w:rsidRPr="00CF7801">
              <w:rPr>
                <w:rFonts w:asciiTheme="minorHAnsi" w:hAnsiTheme="minorHAnsi" w:cs="Courier New"/>
                <w:sz w:val="22"/>
                <w:szCs w:val="22"/>
              </w:rPr>
              <w:t>Updates the 20220331 build to replace absolute schema references in import statements to relative references (applies only to imported S-100 schemas).</w:t>
            </w:r>
          </w:p>
        </w:tc>
      </w:tr>
      <w:tr w:rsidR="002E153E" w:rsidRPr="0029378D" w14:paraId="765ACED7" w14:textId="77777777" w:rsidTr="00C52B3A">
        <w:tc>
          <w:tcPr>
            <w:tcW w:w="1481"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519"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C52B3A">
        <w:tc>
          <w:tcPr>
            <w:tcW w:w="1481"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Codelists</w:t>
            </w:r>
            <w:proofErr w:type="spellEnd"/>
            <w:r w:rsidRPr="002E153E">
              <w:rPr>
                <w:rFonts w:ascii="Courier New" w:hAnsi="Courier New" w:cs="Courier New"/>
                <w:b/>
                <w:sz w:val="20"/>
                <w:szCs w:val="20"/>
              </w:rPr>
              <w:t>/</w:t>
            </w:r>
          </w:p>
        </w:tc>
        <w:tc>
          <w:tcPr>
            <w:tcW w:w="3519"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w:t>
            </w:r>
            <w:proofErr w:type="spellStart"/>
            <w:r w:rsidRPr="0029378D">
              <w:rPr>
                <w:rFonts w:asciiTheme="minorHAnsi" w:hAnsiTheme="minorHAnsi" w:cs="Courier New"/>
                <w:sz w:val="22"/>
                <w:szCs w:val="22"/>
              </w:rPr>
              <w:t>codelists</w:t>
            </w:r>
            <w:proofErr w:type="spellEnd"/>
            <w:r w:rsidRPr="0029378D">
              <w:rPr>
                <w:rFonts w:asciiTheme="minorHAnsi" w:hAnsiTheme="minorHAnsi" w:cs="Courier New"/>
                <w:sz w:val="22"/>
                <w:szCs w:val="22"/>
              </w:rPr>
              <w:t xml:space="preserve">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C52B3A">
        <w:tc>
          <w:tcPr>
            <w:tcW w:w="1481"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proofErr w:type="spellStart"/>
            <w:r w:rsidRPr="002E153E">
              <w:rPr>
                <w:rFonts w:ascii="Courier New" w:hAnsi="Courier New" w:cs="Courier New"/>
                <w:b/>
                <w:sz w:val="20"/>
                <w:szCs w:val="20"/>
              </w:rPr>
              <w:t>XMLCatalogs</w:t>
            </w:r>
            <w:proofErr w:type="spellEnd"/>
            <w:r w:rsidRPr="002E153E">
              <w:rPr>
                <w:rFonts w:ascii="Courier New" w:hAnsi="Courier New" w:cs="Courier New"/>
                <w:b/>
                <w:sz w:val="20"/>
                <w:szCs w:val="20"/>
              </w:rPr>
              <w:t>/</w:t>
            </w:r>
          </w:p>
        </w:tc>
        <w:tc>
          <w:tcPr>
            <w:tcW w:w="3519"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C52B3A">
        <w:tc>
          <w:tcPr>
            <w:tcW w:w="1481"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519" w:type="pct"/>
            <w:gridSpan w:val="2"/>
          </w:tcPr>
          <w:p w14:paraId="66FD69C1" w14:textId="5168F747" w:rsidR="002E153E"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(folder hierarchy with W3C </w:t>
            </w:r>
            <w:proofErr w:type="spellStart"/>
            <w:r w:rsidRPr="0029378D">
              <w:rPr>
                <w:rFonts w:asciiTheme="minorHAnsi" w:hAnsiTheme="minorHAnsi" w:cs="Courier New"/>
                <w:sz w:val="22"/>
                <w:szCs w:val="22"/>
              </w:rPr>
              <w:t>XLink</w:t>
            </w:r>
            <w:proofErr w:type="spellEnd"/>
            <w:r w:rsidRPr="0029378D">
              <w:rPr>
                <w:rFonts w:asciiTheme="minorHAnsi" w:hAnsiTheme="minorHAnsi" w:cs="Courier New"/>
                <w:sz w:val="22"/>
                <w:szCs w:val="22"/>
              </w:rPr>
              <w:t xml:space="preserve"> </w:t>
            </w:r>
            <w:r w:rsidR="00C54EE7">
              <w:rPr>
                <w:rFonts w:asciiTheme="minorHAnsi" w:hAnsiTheme="minorHAnsi" w:cs="Courier New"/>
                <w:sz w:val="22"/>
                <w:szCs w:val="22"/>
              </w:rPr>
              <w:t xml:space="preserve">and xml.xsd </w:t>
            </w:r>
            <w:r w:rsidRPr="0029378D">
              <w:rPr>
                <w:rFonts w:asciiTheme="minorHAnsi" w:hAnsiTheme="minorHAnsi" w:cs="Courier New"/>
                <w:sz w:val="22"/>
                <w:szCs w:val="22"/>
              </w:rPr>
              <w:t>schema</w:t>
            </w:r>
            <w:r w:rsidR="00C54EE7">
              <w:rPr>
                <w:rFonts w:asciiTheme="minorHAnsi" w:hAnsiTheme="minorHAnsi" w:cs="Courier New"/>
                <w:sz w:val="22"/>
                <w:szCs w:val="22"/>
              </w:rPr>
              <w:t>s</w:t>
            </w:r>
            <w:r w:rsidRPr="0029378D">
              <w:rPr>
                <w:rFonts w:asciiTheme="minorHAnsi" w:hAnsiTheme="minorHAnsi" w:cs="Courier New"/>
                <w:sz w:val="22"/>
                <w:szCs w:val="22"/>
              </w:rPr>
              <w:t>)</w:t>
            </w:r>
          </w:p>
          <w:p w14:paraId="6CA3BE5B" w14:textId="7264E749" w:rsidR="00CE0F1D" w:rsidRPr="0029378D" w:rsidRDefault="00CE0F1D" w:rsidP="002E153E">
            <w:pPr>
              <w:pStyle w:val="PlainText"/>
              <w:jc w:val="left"/>
              <w:rPr>
                <w:rFonts w:asciiTheme="minorHAnsi" w:hAnsiTheme="minorHAnsi" w:cs="Courier New"/>
                <w:sz w:val="22"/>
                <w:szCs w:val="22"/>
              </w:rPr>
            </w:pPr>
            <w:r>
              <w:rPr>
                <w:rFonts w:asciiTheme="minorHAnsi" w:hAnsiTheme="minorHAnsi" w:cs="Courier New"/>
                <w:sz w:val="22"/>
                <w:szCs w:val="22"/>
              </w:rPr>
              <w:t>20220620 - W3C xml.xsd schema added (</w:t>
            </w:r>
            <w:r w:rsidR="00671852">
              <w:rPr>
                <w:rFonts w:asciiTheme="minorHAnsi" w:hAnsiTheme="minorHAnsi" w:cs="Courier New"/>
                <w:sz w:val="22"/>
                <w:szCs w:val="22"/>
              </w:rPr>
              <w:t xml:space="preserve">it is </w:t>
            </w:r>
            <w:r>
              <w:rPr>
                <w:rFonts w:asciiTheme="minorHAnsi" w:hAnsiTheme="minorHAnsi" w:cs="Courier New"/>
                <w:sz w:val="22"/>
                <w:szCs w:val="22"/>
              </w:rPr>
              <w:t xml:space="preserve">referenced by </w:t>
            </w:r>
            <w:r w:rsidR="00671852">
              <w:rPr>
                <w:rFonts w:asciiTheme="minorHAnsi" w:hAnsiTheme="minorHAnsi" w:cs="Courier New"/>
                <w:sz w:val="22"/>
                <w:szCs w:val="22"/>
              </w:rPr>
              <w:t xml:space="preserve">the </w:t>
            </w:r>
            <w:r>
              <w:rPr>
                <w:rFonts w:asciiTheme="minorHAnsi" w:hAnsiTheme="minorHAnsi" w:cs="Courier New"/>
                <w:sz w:val="22"/>
                <w:szCs w:val="22"/>
              </w:rPr>
              <w:t>SVG schemas in S100PC).</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C52B3A">
        <w:tc>
          <w:tcPr>
            <w:tcW w:w="1481"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519" w:type="pct"/>
            <w:gridSpan w:val="2"/>
          </w:tcPr>
          <w:p w14:paraId="3BC4CA61" w14:textId="48DE56C0" w:rsidR="002E153E" w:rsidRDefault="00F73519"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Old </w:t>
            </w:r>
            <w:r w:rsidR="002E153E" w:rsidRPr="0029378D">
              <w:rPr>
                <w:rFonts w:asciiTheme="minorHAnsi" w:hAnsiTheme="minorHAnsi" w:cs="Courier New"/>
                <w:sz w:val="22"/>
                <w:szCs w:val="22"/>
              </w:rPr>
              <w:t>ISO TC211 schemas.</w:t>
            </w:r>
            <w:r w:rsidR="009437D1">
              <w:rPr>
                <w:rFonts w:asciiTheme="minorHAnsi" w:hAnsiTheme="minorHAnsi" w:cs="Courier New"/>
                <w:sz w:val="22"/>
                <w:szCs w:val="22"/>
              </w:rPr>
              <w:t xml:space="preserve"> </w:t>
            </w:r>
            <w:r w:rsidR="00B66609" w:rsidRPr="00E15AB2">
              <w:rPr>
                <w:rFonts w:asciiTheme="minorHAnsi" w:hAnsiTheme="minorHAnsi" w:cs="Courier New"/>
                <w:sz w:val="22"/>
                <w:szCs w:val="22"/>
              </w:rPr>
              <w:t>The references to ISO schemas in the S-100 5.0 distribution have been updated to use the “new” ISO TC211 schema site https://schemas.isotc211.org.</w:t>
            </w:r>
          </w:p>
          <w:p w14:paraId="757C81CD" w14:textId="0D294C92" w:rsidR="00EE6360" w:rsidRDefault="00EE6360" w:rsidP="002E153E">
            <w:pPr>
              <w:pStyle w:val="PlainText"/>
              <w:jc w:val="left"/>
              <w:rPr>
                <w:rFonts w:asciiTheme="minorHAnsi" w:hAnsiTheme="minorHAnsi" w:cs="Courier New"/>
                <w:sz w:val="22"/>
                <w:szCs w:val="22"/>
              </w:rPr>
            </w:pPr>
            <w:r>
              <w:rPr>
                <w:rFonts w:asciiTheme="minorHAnsi" w:hAnsiTheme="minorHAnsi" w:cs="Courier New"/>
                <w:sz w:val="22"/>
                <w:szCs w:val="22"/>
              </w:rPr>
              <w:t>Note</w:t>
            </w:r>
            <w:r w:rsidR="00752ECB">
              <w:rPr>
                <w:rFonts w:asciiTheme="minorHAnsi" w:hAnsiTheme="minorHAnsi" w:cs="Courier New"/>
                <w:sz w:val="22"/>
                <w:szCs w:val="22"/>
              </w:rPr>
              <w:t>s</w:t>
            </w:r>
            <w:r w:rsidR="00C05828">
              <w:rPr>
                <w:rFonts w:asciiTheme="minorHAnsi" w:hAnsiTheme="minorHAnsi" w:cs="Courier New"/>
                <w:sz w:val="22"/>
                <w:szCs w:val="22"/>
              </w:rPr>
              <w:t xml:space="preserve">: </w:t>
            </w:r>
            <w:r w:rsidR="00752ECB">
              <w:rPr>
                <w:rFonts w:asciiTheme="minorHAnsi" w:hAnsiTheme="minorHAnsi" w:cs="Courier New"/>
                <w:sz w:val="22"/>
                <w:szCs w:val="22"/>
              </w:rPr>
              <w:t xml:space="preserve">(1) </w:t>
            </w:r>
            <w:r w:rsidR="00C05828">
              <w:rPr>
                <w:rFonts w:asciiTheme="minorHAnsi" w:hAnsiTheme="minorHAnsi" w:cs="Courier New"/>
                <w:sz w:val="22"/>
                <w:szCs w:val="22"/>
              </w:rPr>
              <w:t xml:space="preserve">Developers </w:t>
            </w:r>
            <w:r w:rsidR="009437D1">
              <w:rPr>
                <w:rFonts w:asciiTheme="minorHAnsi" w:hAnsiTheme="minorHAnsi" w:cs="Courier New"/>
                <w:sz w:val="22"/>
                <w:szCs w:val="22"/>
              </w:rPr>
              <w:t xml:space="preserve">using these ISO schemas </w:t>
            </w:r>
            <w:r w:rsidR="004D6B5F">
              <w:rPr>
                <w:rFonts w:asciiTheme="minorHAnsi" w:hAnsiTheme="minorHAnsi" w:cs="Courier New"/>
                <w:sz w:val="22"/>
                <w:szCs w:val="22"/>
              </w:rPr>
              <w:t>may</w:t>
            </w:r>
            <w:r w:rsidR="00C05828">
              <w:rPr>
                <w:rFonts w:asciiTheme="minorHAnsi" w:hAnsiTheme="minorHAnsi" w:cs="Courier New"/>
                <w:sz w:val="22"/>
                <w:szCs w:val="22"/>
              </w:rPr>
              <w:t xml:space="preserve"> obtain</w:t>
            </w:r>
            <w:r w:rsidR="00E91703">
              <w:rPr>
                <w:rFonts w:asciiTheme="minorHAnsi" w:hAnsiTheme="minorHAnsi" w:cs="Courier New"/>
                <w:sz w:val="22"/>
                <w:szCs w:val="22"/>
              </w:rPr>
              <w:t xml:space="preserve"> </w:t>
            </w:r>
            <w:r w:rsidR="009437D1">
              <w:rPr>
                <w:rFonts w:asciiTheme="minorHAnsi" w:hAnsiTheme="minorHAnsi" w:cs="Courier New"/>
                <w:sz w:val="22"/>
                <w:szCs w:val="22"/>
              </w:rPr>
              <w:t xml:space="preserve">the </w:t>
            </w:r>
            <w:r w:rsidR="00C05828">
              <w:rPr>
                <w:rFonts w:asciiTheme="minorHAnsi" w:hAnsiTheme="minorHAnsi" w:cs="Courier New"/>
                <w:sz w:val="22"/>
                <w:szCs w:val="22"/>
              </w:rPr>
              <w:t>schema</w:t>
            </w:r>
            <w:r w:rsidR="009437D1">
              <w:rPr>
                <w:rFonts w:asciiTheme="minorHAnsi" w:hAnsiTheme="minorHAnsi" w:cs="Courier New"/>
                <w:sz w:val="22"/>
                <w:szCs w:val="22"/>
              </w:rPr>
              <w:t xml:space="preserve"> archives </w:t>
            </w:r>
            <w:r w:rsidR="00C05828">
              <w:rPr>
                <w:rFonts w:asciiTheme="minorHAnsi" w:hAnsiTheme="minorHAnsi" w:cs="Courier New"/>
                <w:sz w:val="22"/>
                <w:szCs w:val="22"/>
              </w:rPr>
              <w:t>for the standards listed below</w:t>
            </w:r>
            <w:r w:rsidR="00E91703">
              <w:rPr>
                <w:rFonts w:asciiTheme="minorHAnsi" w:hAnsiTheme="minorHAnsi" w:cs="Courier New"/>
                <w:sz w:val="22"/>
                <w:szCs w:val="22"/>
              </w:rPr>
              <w:t xml:space="preserve"> from the ISO site</w:t>
            </w:r>
            <w:r w:rsidR="00613962">
              <w:rPr>
                <w:rFonts w:asciiTheme="minorHAnsi" w:hAnsiTheme="minorHAnsi" w:cs="Courier New"/>
                <w:sz w:val="22"/>
                <w:szCs w:val="22"/>
              </w:rPr>
              <w:t xml:space="preserve"> (</w:t>
            </w:r>
            <w:r w:rsidR="00613962" w:rsidRPr="00613962">
              <w:rPr>
                <w:rFonts w:asciiTheme="minorHAnsi" w:hAnsiTheme="minorHAnsi" w:cs="Courier New"/>
                <w:sz w:val="22"/>
                <w:szCs w:val="22"/>
              </w:rPr>
              <w:t>https://standards.iso.org/iso/</w:t>
            </w:r>
            <w:r w:rsidR="00613962">
              <w:rPr>
                <w:rFonts w:asciiTheme="minorHAnsi" w:hAnsiTheme="minorHAnsi" w:cs="Courier New"/>
                <w:sz w:val="22"/>
                <w:szCs w:val="22"/>
              </w:rPr>
              <w:t>)</w:t>
            </w:r>
            <w:r>
              <w:rPr>
                <w:rFonts w:asciiTheme="minorHAnsi" w:hAnsiTheme="minorHAnsi" w:cs="Courier New"/>
                <w:sz w:val="22"/>
                <w:szCs w:val="22"/>
              </w:rPr>
              <w:t>.</w:t>
            </w:r>
            <w:r w:rsidR="00B66609">
              <w:rPr>
                <w:rFonts w:asciiTheme="minorHAnsi" w:hAnsiTheme="minorHAnsi" w:cs="Courier New"/>
                <w:sz w:val="22"/>
                <w:szCs w:val="22"/>
              </w:rPr>
              <w:t xml:space="preserve"> </w:t>
            </w:r>
            <w:r w:rsidR="00E91703">
              <w:rPr>
                <w:rFonts w:asciiTheme="minorHAnsi" w:hAnsiTheme="minorHAnsi" w:cs="Courier New"/>
                <w:sz w:val="22"/>
                <w:szCs w:val="22"/>
              </w:rPr>
              <w:t>T</w:t>
            </w:r>
            <w:r w:rsidR="00B66609">
              <w:rPr>
                <w:rFonts w:asciiTheme="minorHAnsi" w:hAnsiTheme="minorHAnsi" w:cs="Courier New"/>
                <w:sz w:val="22"/>
                <w:szCs w:val="22"/>
              </w:rPr>
              <w:t>he resolver</w:t>
            </w:r>
            <w:r w:rsidR="00D56F49">
              <w:rPr>
                <w:rFonts w:asciiTheme="minorHAnsi" w:hAnsiTheme="minorHAnsi" w:cs="Courier New"/>
                <w:sz w:val="22"/>
                <w:szCs w:val="22"/>
              </w:rPr>
              <w:t xml:space="preserve"> or XML catalog must be updated </w:t>
            </w:r>
            <w:bookmarkStart w:id="1" w:name="_Hlk106775023"/>
            <w:r w:rsidR="009437D1">
              <w:rPr>
                <w:rFonts w:asciiTheme="minorHAnsi" w:hAnsiTheme="minorHAnsi" w:cs="Courier New"/>
                <w:sz w:val="22"/>
                <w:szCs w:val="22"/>
              </w:rPr>
              <w:t>to point to the local installation directory</w:t>
            </w:r>
            <w:bookmarkEnd w:id="1"/>
            <w:r w:rsidR="00582939">
              <w:rPr>
                <w:rFonts w:asciiTheme="minorHAnsi" w:hAnsiTheme="minorHAnsi" w:cs="Courier New"/>
                <w:sz w:val="22"/>
                <w:szCs w:val="22"/>
              </w:rPr>
              <w:t>.</w:t>
            </w:r>
          </w:p>
          <w:p w14:paraId="5090ACD6" w14:textId="0ED9AFCA" w:rsidR="00582939" w:rsidRDefault="00752ECB" w:rsidP="002E153E">
            <w:pPr>
              <w:pStyle w:val="PlainText"/>
              <w:jc w:val="left"/>
              <w:rPr>
                <w:rFonts w:asciiTheme="minorHAnsi" w:hAnsiTheme="minorHAnsi" w:cs="Courier New"/>
                <w:sz w:val="22"/>
                <w:szCs w:val="22"/>
              </w:rPr>
            </w:pPr>
            <w:r>
              <w:rPr>
                <w:rFonts w:asciiTheme="minorHAnsi" w:hAnsiTheme="minorHAnsi" w:cs="Courier New"/>
                <w:sz w:val="22"/>
                <w:szCs w:val="22"/>
              </w:rPr>
              <w:t xml:space="preserve">(2) </w:t>
            </w:r>
            <w:r w:rsidR="00582939">
              <w:rPr>
                <w:rFonts w:asciiTheme="minorHAnsi" w:hAnsiTheme="minorHAnsi" w:cs="Courier New"/>
                <w:sz w:val="22"/>
                <w:szCs w:val="22"/>
              </w:rPr>
              <w:t xml:space="preserve">Some ISO schemas import other schema files from the ISO site, so </w:t>
            </w:r>
            <w:r w:rsidR="007B55DB">
              <w:rPr>
                <w:rFonts w:asciiTheme="minorHAnsi" w:hAnsiTheme="minorHAnsi" w:cs="Courier New"/>
                <w:sz w:val="22"/>
                <w:szCs w:val="22"/>
              </w:rPr>
              <w:t>unless</w:t>
            </w:r>
            <w:r w:rsidR="00582939">
              <w:rPr>
                <w:rFonts w:asciiTheme="minorHAnsi" w:hAnsiTheme="minorHAnsi" w:cs="Courier New"/>
                <w:sz w:val="22"/>
                <w:szCs w:val="22"/>
              </w:rPr>
              <w:t xml:space="preserve"> an implementation </w:t>
            </w:r>
            <w:r w:rsidR="007B55DB">
              <w:rPr>
                <w:rFonts w:asciiTheme="minorHAnsi" w:hAnsiTheme="minorHAnsi" w:cs="Courier New"/>
                <w:sz w:val="22"/>
                <w:szCs w:val="22"/>
              </w:rPr>
              <w:t>uses</w:t>
            </w:r>
            <w:r w:rsidR="00582939">
              <w:rPr>
                <w:rFonts w:asciiTheme="minorHAnsi" w:hAnsiTheme="minorHAnsi" w:cs="Courier New"/>
                <w:sz w:val="22"/>
                <w:szCs w:val="22"/>
              </w:rPr>
              <w:t xml:space="preserve"> XML catalogs, resolvers, or other solution to location resolution, those imports will</w:t>
            </w:r>
            <w:r w:rsidR="00E91703">
              <w:rPr>
                <w:rFonts w:asciiTheme="minorHAnsi" w:hAnsiTheme="minorHAnsi" w:cs="Courier New"/>
                <w:sz w:val="22"/>
                <w:szCs w:val="22"/>
              </w:rPr>
              <w:t xml:space="preserve"> continue to cause</w:t>
            </w:r>
            <w:r w:rsidR="00582939">
              <w:rPr>
                <w:rFonts w:asciiTheme="minorHAnsi" w:hAnsiTheme="minorHAnsi" w:cs="Courier New"/>
                <w:sz w:val="22"/>
                <w:szCs w:val="22"/>
              </w:rPr>
              <w:t xml:space="preserve"> access</w:t>
            </w:r>
            <w:r w:rsidR="00E91703">
              <w:rPr>
                <w:rFonts w:asciiTheme="minorHAnsi" w:hAnsiTheme="minorHAnsi" w:cs="Courier New"/>
                <w:sz w:val="22"/>
                <w:szCs w:val="22"/>
              </w:rPr>
              <w:t>es</w:t>
            </w:r>
            <w:r w:rsidR="00582939">
              <w:rPr>
                <w:rFonts w:asciiTheme="minorHAnsi" w:hAnsiTheme="minorHAnsi" w:cs="Courier New"/>
                <w:sz w:val="22"/>
                <w:szCs w:val="22"/>
              </w:rPr>
              <w:t xml:space="preserve"> </w:t>
            </w:r>
            <w:r w:rsidR="00E91703">
              <w:rPr>
                <w:rFonts w:asciiTheme="minorHAnsi" w:hAnsiTheme="minorHAnsi" w:cs="Courier New"/>
                <w:sz w:val="22"/>
                <w:szCs w:val="22"/>
              </w:rPr>
              <w:t xml:space="preserve">to </w:t>
            </w:r>
            <w:r w:rsidR="00582939">
              <w:rPr>
                <w:rFonts w:asciiTheme="minorHAnsi" w:hAnsiTheme="minorHAnsi" w:cs="Courier New"/>
                <w:sz w:val="22"/>
                <w:szCs w:val="22"/>
              </w:rPr>
              <w:t>the ISO Internet site.</w:t>
            </w:r>
          </w:p>
          <w:p w14:paraId="5E55D4DC" w14:textId="394C3CF8" w:rsidR="008B5ACA" w:rsidRPr="008B5ACA" w:rsidRDefault="00752ECB" w:rsidP="002E153E">
            <w:pPr>
              <w:pStyle w:val="PlainText"/>
              <w:jc w:val="left"/>
              <w:rPr>
                <w:rFonts w:asciiTheme="minorHAnsi" w:hAnsiTheme="minorHAnsi" w:cs="Courier New"/>
                <w:b/>
                <w:bCs/>
                <w:sz w:val="22"/>
                <w:szCs w:val="22"/>
              </w:rPr>
            </w:pPr>
            <w:r>
              <w:rPr>
                <w:rFonts w:asciiTheme="minorHAnsi" w:hAnsiTheme="minorHAnsi" w:cs="Courier New"/>
                <w:sz w:val="22"/>
                <w:szCs w:val="22"/>
              </w:rPr>
              <w:t xml:space="preserve">(3) </w:t>
            </w:r>
            <w:r w:rsidR="008B5ACA" w:rsidRPr="00260300">
              <w:rPr>
                <w:rFonts w:asciiTheme="minorHAnsi" w:hAnsiTheme="minorHAnsi" w:cs="Courier New"/>
                <w:sz w:val="22"/>
                <w:szCs w:val="22"/>
              </w:rPr>
              <w:t xml:space="preserve">The standards.iso.org </w:t>
            </w:r>
            <w:r w:rsidR="00F36CD5">
              <w:rPr>
                <w:rFonts w:asciiTheme="minorHAnsi" w:hAnsiTheme="minorHAnsi" w:cs="Courier New"/>
                <w:sz w:val="22"/>
                <w:szCs w:val="22"/>
              </w:rPr>
              <w:t>server contains</w:t>
            </w:r>
            <w:r w:rsidR="008B5ACA" w:rsidRPr="00260300">
              <w:rPr>
                <w:rFonts w:asciiTheme="minorHAnsi" w:hAnsiTheme="minorHAnsi" w:cs="Courier New"/>
                <w:sz w:val="22"/>
                <w:szCs w:val="22"/>
              </w:rPr>
              <w:t xml:space="preserve"> older versions of ISO TC211 schemas </w:t>
            </w:r>
            <w:r w:rsidR="00F36CD5">
              <w:rPr>
                <w:rFonts w:asciiTheme="minorHAnsi" w:hAnsiTheme="minorHAnsi" w:cs="Courier New"/>
                <w:sz w:val="22"/>
                <w:szCs w:val="22"/>
              </w:rPr>
              <w:t>which</w:t>
            </w:r>
            <w:r w:rsidR="008B5ACA" w:rsidRPr="00260300">
              <w:rPr>
                <w:rFonts w:asciiTheme="minorHAnsi" w:hAnsiTheme="minorHAnsi" w:cs="Courier New"/>
                <w:sz w:val="22"/>
                <w:szCs w:val="22"/>
              </w:rPr>
              <w:t xml:space="preserve"> </w:t>
            </w:r>
            <w:r w:rsidR="00F36CD5">
              <w:rPr>
                <w:rFonts w:asciiTheme="minorHAnsi" w:hAnsiTheme="minorHAnsi" w:cs="Courier New"/>
                <w:sz w:val="22"/>
                <w:szCs w:val="22"/>
              </w:rPr>
              <w:t>are</w:t>
            </w:r>
            <w:r w:rsidR="008B5ACA" w:rsidRPr="00260300">
              <w:rPr>
                <w:rFonts w:asciiTheme="minorHAnsi" w:hAnsiTheme="minorHAnsi" w:cs="Courier New"/>
                <w:sz w:val="22"/>
                <w:szCs w:val="22"/>
              </w:rPr>
              <w:t xml:space="preserve"> now </w:t>
            </w:r>
            <w:r w:rsidR="008B5ACA" w:rsidRPr="00260300">
              <w:rPr>
                <w:rFonts w:asciiTheme="minorHAnsi" w:hAnsiTheme="minorHAnsi" w:cs="Courier New"/>
                <w:b/>
                <w:bCs/>
                <w:sz w:val="22"/>
                <w:szCs w:val="22"/>
              </w:rPr>
              <w:t>deprecated</w:t>
            </w:r>
            <w:r w:rsidR="00F36CD5">
              <w:rPr>
                <w:rFonts w:asciiTheme="minorHAnsi" w:hAnsiTheme="minorHAnsi" w:cs="Courier New"/>
                <w:b/>
                <w:bCs/>
                <w:sz w:val="22"/>
                <w:szCs w:val="22"/>
              </w:rPr>
              <w:t xml:space="preserve"> for S-100 purposes</w:t>
            </w:r>
            <w:r w:rsidR="008B5ACA" w:rsidRPr="00260300">
              <w:rPr>
                <w:rFonts w:asciiTheme="minorHAnsi" w:hAnsiTheme="minorHAnsi" w:cs="Courier New"/>
                <w:sz w:val="22"/>
                <w:szCs w:val="22"/>
              </w:rPr>
              <w:t xml:space="preserve">, </w:t>
            </w:r>
            <w:r w:rsidR="00260300">
              <w:rPr>
                <w:rFonts w:asciiTheme="minorHAnsi" w:hAnsiTheme="minorHAnsi" w:cs="Courier New"/>
                <w:sz w:val="22"/>
                <w:szCs w:val="22"/>
              </w:rPr>
              <w:t>and</w:t>
            </w:r>
            <w:r w:rsidR="008B5ACA" w:rsidRPr="00260300">
              <w:rPr>
                <w:rFonts w:asciiTheme="minorHAnsi" w:hAnsiTheme="minorHAnsi" w:cs="Courier New"/>
                <w:sz w:val="22"/>
                <w:szCs w:val="22"/>
              </w:rPr>
              <w:t xml:space="preserve"> </w:t>
            </w:r>
            <w:r w:rsidR="009437D1">
              <w:rPr>
                <w:rFonts w:asciiTheme="minorHAnsi" w:hAnsiTheme="minorHAnsi" w:cs="Courier New"/>
                <w:sz w:val="22"/>
                <w:szCs w:val="22"/>
              </w:rPr>
              <w:t>likely to</w:t>
            </w:r>
            <w:r w:rsidR="008B5ACA" w:rsidRPr="00260300">
              <w:rPr>
                <w:rFonts w:asciiTheme="minorHAnsi" w:hAnsiTheme="minorHAnsi" w:cs="Courier New"/>
                <w:sz w:val="22"/>
                <w:szCs w:val="22"/>
              </w:rPr>
              <w:t xml:space="preserve"> be removed </w:t>
            </w:r>
            <w:r w:rsidR="00182831" w:rsidRPr="00260300">
              <w:rPr>
                <w:rFonts w:asciiTheme="minorHAnsi" w:hAnsiTheme="minorHAnsi" w:cs="Courier New"/>
                <w:sz w:val="22"/>
                <w:szCs w:val="22"/>
              </w:rPr>
              <w:t>for</w:t>
            </w:r>
            <w:r w:rsidR="008B5ACA" w:rsidRPr="00260300">
              <w:rPr>
                <w:rFonts w:asciiTheme="minorHAnsi" w:hAnsiTheme="minorHAnsi" w:cs="Courier New"/>
                <w:sz w:val="22"/>
                <w:szCs w:val="22"/>
              </w:rPr>
              <w:t xml:space="preserve"> the next edition of S-100</w:t>
            </w:r>
            <w:r w:rsidR="008B5ACA" w:rsidRPr="008B5ACA">
              <w:rPr>
                <w:rFonts w:asciiTheme="minorHAnsi" w:hAnsiTheme="minorHAnsi" w:cs="Courier New"/>
                <w:b/>
                <w:bCs/>
                <w:sz w:val="22"/>
                <w:szCs w:val="22"/>
              </w:rPr>
              <w:t>.</w:t>
            </w:r>
            <w:r w:rsidR="00260300">
              <w:rPr>
                <w:rFonts w:asciiTheme="minorHAnsi" w:hAnsiTheme="minorHAnsi" w:cs="Courier New"/>
                <w:b/>
                <w:bCs/>
                <w:sz w:val="22"/>
                <w:szCs w:val="22"/>
              </w:rPr>
              <w:t xml:space="preserve"> Developers are urged to use the schemas.isotc211.org </w:t>
            </w:r>
            <w:r w:rsidR="00F36CD5">
              <w:rPr>
                <w:rFonts w:asciiTheme="minorHAnsi" w:hAnsiTheme="minorHAnsi" w:cs="Courier New"/>
                <w:b/>
                <w:bCs/>
                <w:sz w:val="22"/>
                <w:szCs w:val="22"/>
              </w:rPr>
              <w:t>distribution</w:t>
            </w:r>
            <w:r w:rsidR="00260300">
              <w:rPr>
                <w:rFonts w:asciiTheme="minorHAnsi" w:hAnsiTheme="minorHAnsi" w:cs="Courier New"/>
                <w:b/>
                <w:bCs/>
                <w:sz w:val="22"/>
                <w:szCs w:val="22"/>
              </w:rPr>
              <w:t xml:space="preserve"> instead.</w:t>
            </w:r>
          </w:p>
        </w:tc>
      </w:tr>
      <w:tr w:rsidR="008B5ACA" w:rsidRPr="0029378D" w14:paraId="0376B390" w14:textId="77777777" w:rsidTr="00C52B3A">
        <w:tc>
          <w:tcPr>
            <w:tcW w:w="1481" w:type="pct"/>
          </w:tcPr>
          <w:p w14:paraId="6F05658C" w14:textId="5C4B0882" w:rsidR="008B5ACA" w:rsidRDefault="008B5ACA" w:rsidP="008B5ACA">
            <w:pPr>
              <w:pStyle w:val="PlainText"/>
              <w:jc w:val="left"/>
              <w:rPr>
                <w:rFonts w:ascii="Courier New" w:hAnsi="Courier New" w:cs="Courier New"/>
                <w:b/>
                <w:sz w:val="20"/>
                <w:szCs w:val="20"/>
              </w:rPr>
            </w:pPr>
            <w:r>
              <w:rPr>
                <w:rFonts w:ascii="Courier New" w:hAnsi="Courier New" w:cs="Courier New"/>
                <w:b/>
                <w:sz w:val="20"/>
                <w:szCs w:val="20"/>
              </w:rPr>
              <w:lastRenderedPageBreak/>
              <w:t>schemas.isotc211.org/</w:t>
            </w:r>
          </w:p>
        </w:tc>
        <w:tc>
          <w:tcPr>
            <w:tcW w:w="3519" w:type="pct"/>
            <w:gridSpan w:val="2"/>
          </w:tcPr>
          <w:p w14:paraId="0C395345" w14:textId="77682C6D" w:rsidR="008B5ACA" w:rsidRDefault="00E91703" w:rsidP="008B5ACA">
            <w:pPr>
              <w:pStyle w:val="PlainText"/>
              <w:jc w:val="left"/>
              <w:rPr>
                <w:rFonts w:asciiTheme="minorHAnsi" w:hAnsiTheme="minorHAnsi" w:cs="Courier New"/>
                <w:sz w:val="22"/>
                <w:szCs w:val="22"/>
              </w:rPr>
            </w:pPr>
            <w:r>
              <w:rPr>
                <w:rFonts w:asciiTheme="minorHAnsi" w:hAnsiTheme="minorHAnsi" w:cs="Courier New"/>
                <w:sz w:val="22"/>
                <w:szCs w:val="22"/>
              </w:rPr>
              <w:t xml:space="preserve">New </w:t>
            </w:r>
            <w:r w:rsidR="008B5ACA">
              <w:rPr>
                <w:rFonts w:asciiTheme="minorHAnsi" w:hAnsiTheme="minorHAnsi" w:cs="Courier New"/>
                <w:sz w:val="22"/>
                <w:szCs w:val="22"/>
              </w:rPr>
              <w:t>ISO TC211 schemas.</w:t>
            </w:r>
            <w:r w:rsidR="00182831">
              <w:rPr>
                <w:rFonts w:asciiTheme="minorHAnsi" w:hAnsiTheme="minorHAnsi" w:cs="Courier New"/>
                <w:sz w:val="22"/>
                <w:szCs w:val="22"/>
              </w:rPr>
              <w:t xml:space="preserve"> These </w:t>
            </w:r>
            <w:r w:rsidR="009437D1">
              <w:rPr>
                <w:rFonts w:asciiTheme="minorHAnsi" w:hAnsiTheme="minorHAnsi" w:cs="Courier New"/>
                <w:sz w:val="22"/>
                <w:szCs w:val="22"/>
              </w:rPr>
              <w:t xml:space="preserve">can </w:t>
            </w:r>
            <w:r w:rsidR="00F73519">
              <w:rPr>
                <w:rFonts w:asciiTheme="minorHAnsi" w:hAnsiTheme="minorHAnsi" w:cs="Courier New"/>
                <w:sz w:val="22"/>
                <w:szCs w:val="22"/>
              </w:rPr>
              <w:t xml:space="preserve">also </w:t>
            </w:r>
            <w:r w:rsidR="009437D1">
              <w:rPr>
                <w:rFonts w:asciiTheme="minorHAnsi" w:hAnsiTheme="minorHAnsi" w:cs="Courier New"/>
                <w:sz w:val="22"/>
                <w:szCs w:val="22"/>
              </w:rPr>
              <w:t>be obtained from</w:t>
            </w:r>
            <w:r w:rsidR="00182831">
              <w:rPr>
                <w:rFonts w:asciiTheme="minorHAnsi" w:hAnsiTheme="minorHAnsi" w:cs="Courier New"/>
                <w:sz w:val="22"/>
                <w:szCs w:val="22"/>
              </w:rPr>
              <w:t xml:space="preserve"> the ISO distribution site </w:t>
            </w:r>
            <w:r w:rsidR="009437D1">
              <w:rPr>
                <w:rFonts w:asciiTheme="minorHAnsi" w:hAnsiTheme="minorHAnsi" w:cs="Courier New"/>
                <w:sz w:val="22"/>
                <w:szCs w:val="22"/>
              </w:rPr>
              <w:t xml:space="preserve">at </w:t>
            </w:r>
            <w:r w:rsidR="00182831">
              <w:rPr>
                <w:rFonts w:asciiTheme="minorHAnsi" w:hAnsiTheme="minorHAnsi" w:cs="Courier New"/>
                <w:sz w:val="22"/>
                <w:szCs w:val="22"/>
              </w:rPr>
              <w:t xml:space="preserve">https://schemas.isotc211.org. While ISO TC211 may add new versions from time to time, the old versions </w:t>
            </w:r>
            <w:r w:rsidR="0057673F">
              <w:rPr>
                <w:rFonts w:asciiTheme="minorHAnsi" w:hAnsiTheme="minorHAnsi" w:cs="Courier New"/>
                <w:sz w:val="22"/>
                <w:szCs w:val="22"/>
              </w:rPr>
              <w:t>are expected to</w:t>
            </w:r>
            <w:r w:rsidR="00182831">
              <w:rPr>
                <w:rFonts w:asciiTheme="minorHAnsi" w:hAnsiTheme="minorHAnsi" w:cs="Courier New"/>
                <w:sz w:val="22"/>
                <w:szCs w:val="22"/>
              </w:rPr>
              <w:t xml:space="preserve"> continue to remain available.</w:t>
            </w:r>
          </w:p>
          <w:p w14:paraId="539DE5DA" w14:textId="72ED5A54" w:rsidR="004609E1" w:rsidRDefault="004609E1" w:rsidP="008B5ACA">
            <w:pPr>
              <w:pStyle w:val="PlainText"/>
              <w:jc w:val="left"/>
              <w:rPr>
                <w:rFonts w:asciiTheme="minorHAnsi" w:hAnsiTheme="minorHAnsi" w:cs="Courier New"/>
                <w:sz w:val="22"/>
                <w:szCs w:val="22"/>
              </w:rPr>
            </w:pPr>
            <w:r>
              <w:rPr>
                <w:rFonts w:asciiTheme="minorHAnsi" w:hAnsiTheme="minorHAnsi" w:cs="Courier New"/>
                <w:sz w:val="22"/>
                <w:szCs w:val="22"/>
              </w:rPr>
              <w:t>Note</w:t>
            </w:r>
            <w:r w:rsidR="00752ECB">
              <w:rPr>
                <w:rFonts w:asciiTheme="minorHAnsi" w:hAnsiTheme="minorHAnsi" w:cs="Courier New"/>
                <w:sz w:val="22"/>
                <w:szCs w:val="22"/>
              </w:rPr>
              <w:t>s</w:t>
            </w:r>
            <w:r>
              <w:rPr>
                <w:rFonts w:asciiTheme="minorHAnsi" w:hAnsiTheme="minorHAnsi" w:cs="Courier New"/>
                <w:sz w:val="22"/>
                <w:szCs w:val="22"/>
              </w:rPr>
              <w:t>:</w:t>
            </w:r>
            <w:r w:rsidR="00752ECB">
              <w:rPr>
                <w:rFonts w:asciiTheme="minorHAnsi" w:hAnsiTheme="minorHAnsi" w:cs="Courier New"/>
                <w:sz w:val="22"/>
                <w:szCs w:val="22"/>
              </w:rPr>
              <w:t xml:space="preserve"> (1) </w:t>
            </w:r>
            <w:r w:rsidR="00E91703">
              <w:rPr>
                <w:rFonts w:asciiTheme="minorHAnsi" w:hAnsiTheme="minorHAnsi" w:cs="Courier New"/>
                <w:sz w:val="22"/>
                <w:szCs w:val="22"/>
              </w:rPr>
              <w:t>T</w:t>
            </w:r>
            <w:r>
              <w:rPr>
                <w:rFonts w:asciiTheme="minorHAnsi" w:hAnsiTheme="minorHAnsi" w:cs="Courier New"/>
                <w:sz w:val="22"/>
                <w:szCs w:val="22"/>
              </w:rPr>
              <w:t xml:space="preserve">he resolver or XML catalog must be updated </w:t>
            </w:r>
            <w:r w:rsidR="009437D1">
              <w:rPr>
                <w:rFonts w:asciiTheme="minorHAnsi" w:hAnsiTheme="minorHAnsi" w:cs="Courier New"/>
                <w:sz w:val="22"/>
                <w:szCs w:val="22"/>
              </w:rPr>
              <w:t>to point to the local installation directory</w:t>
            </w:r>
            <w:r w:rsidR="00582939">
              <w:rPr>
                <w:rFonts w:asciiTheme="minorHAnsi" w:hAnsiTheme="minorHAnsi" w:cs="Courier New"/>
                <w:sz w:val="22"/>
                <w:szCs w:val="22"/>
              </w:rPr>
              <w:t>.</w:t>
            </w:r>
          </w:p>
          <w:p w14:paraId="16AF365E" w14:textId="2C0F9363" w:rsidR="00752ECB" w:rsidRDefault="00752ECB" w:rsidP="008B5ACA">
            <w:pPr>
              <w:pStyle w:val="PlainText"/>
              <w:jc w:val="left"/>
              <w:rPr>
                <w:rFonts w:asciiTheme="minorHAnsi" w:hAnsiTheme="minorHAnsi" w:cs="Courier New"/>
                <w:sz w:val="22"/>
                <w:szCs w:val="22"/>
              </w:rPr>
            </w:pPr>
            <w:r>
              <w:rPr>
                <w:rFonts w:asciiTheme="minorHAnsi" w:hAnsiTheme="minorHAnsi" w:cs="Courier New"/>
                <w:sz w:val="22"/>
                <w:szCs w:val="22"/>
              </w:rPr>
              <w:t xml:space="preserve">(2) The namespaces in the ISO schemas referenced from the S-100 distribution may still include “standards.iso.org” even when the </w:t>
            </w:r>
            <w:proofErr w:type="spellStart"/>
            <w:r>
              <w:rPr>
                <w:rFonts w:asciiTheme="minorHAnsi" w:hAnsiTheme="minorHAnsi" w:cs="Courier New"/>
                <w:sz w:val="22"/>
                <w:szCs w:val="22"/>
              </w:rPr>
              <w:t>schemaLocation</w:t>
            </w:r>
            <w:proofErr w:type="spellEnd"/>
            <w:r>
              <w:rPr>
                <w:rFonts w:asciiTheme="minorHAnsi" w:hAnsiTheme="minorHAnsi" w:cs="Courier New"/>
                <w:sz w:val="22"/>
                <w:szCs w:val="22"/>
              </w:rPr>
              <w:t xml:space="preserve"> has been updated to schemas.isorc211.org.</w:t>
            </w:r>
          </w:p>
          <w:p w14:paraId="3D15AC10" w14:textId="5DEE7F62" w:rsidR="00582939" w:rsidRPr="0029378D" w:rsidRDefault="00752ECB" w:rsidP="008B5ACA">
            <w:pPr>
              <w:pStyle w:val="PlainText"/>
              <w:jc w:val="left"/>
              <w:rPr>
                <w:rFonts w:asciiTheme="minorHAnsi" w:hAnsiTheme="minorHAnsi" w:cs="Courier New"/>
                <w:sz w:val="22"/>
                <w:szCs w:val="22"/>
              </w:rPr>
            </w:pPr>
            <w:r>
              <w:rPr>
                <w:rFonts w:asciiTheme="minorHAnsi" w:hAnsiTheme="minorHAnsi" w:cs="Courier New"/>
                <w:sz w:val="22"/>
                <w:szCs w:val="22"/>
              </w:rPr>
              <w:t xml:space="preserve">(3) </w:t>
            </w:r>
            <w:r w:rsidR="00582939">
              <w:rPr>
                <w:rFonts w:asciiTheme="minorHAnsi" w:hAnsiTheme="minorHAnsi" w:cs="Courier New"/>
                <w:sz w:val="22"/>
                <w:szCs w:val="22"/>
              </w:rPr>
              <w:t xml:space="preserve">Some ISO schema files import other schema files from the ISO site, so </w:t>
            </w:r>
            <w:r w:rsidR="00DA1022">
              <w:rPr>
                <w:rFonts w:asciiTheme="minorHAnsi" w:hAnsiTheme="minorHAnsi" w:cs="Courier New"/>
                <w:sz w:val="22"/>
                <w:szCs w:val="22"/>
              </w:rPr>
              <w:t>unless</w:t>
            </w:r>
            <w:r w:rsidR="00582939">
              <w:rPr>
                <w:rFonts w:asciiTheme="minorHAnsi" w:hAnsiTheme="minorHAnsi" w:cs="Courier New"/>
                <w:sz w:val="22"/>
                <w:szCs w:val="22"/>
              </w:rPr>
              <w:t xml:space="preserve"> an implementation </w:t>
            </w:r>
            <w:r w:rsidR="00DA1022">
              <w:rPr>
                <w:rFonts w:asciiTheme="minorHAnsi" w:hAnsiTheme="minorHAnsi" w:cs="Courier New"/>
                <w:sz w:val="22"/>
                <w:szCs w:val="22"/>
              </w:rPr>
              <w:t>uses</w:t>
            </w:r>
            <w:r w:rsidR="00582939">
              <w:rPr>
                <w:rFonts w:asciiTheme="minorHAnsi" w:hAnsiTheme="minorHAnsi" w:cs="Courier New"/>
                <w:sz w:val="22"/>
                <w:szCs w:val="22"/>
              </w:rPr>
              <w:t xml:space="preserve"> XML catalogs, resolvers, or other solution to location resolution, those imports will </w:t>
            </w:r>
            <w:r w:rsidR="00E91703">
              <w:rPr>
                <w:rFonts w:asciiTheme="minorHAnsi" w:hAnsiTheme="minorHAnsi" w:cs="Courier New"/>
                <w:sz w:val="22"/>
                <w:szCs w:val="22"/>
              </w:rPr>
              <w:t>continue to cause accesses to</w:t>
            </w:r>
            <w:r w:rsidR="00582939">
              <w:rPr>
                <w:rFonts w:asciiTheme="minorHAnsi" w:hAnsiTheme="minorHAnsi" w:cs="Courier New"/>
                <w:sz w:val="22"/>
                <w:szCs w:val="22"/>
              </w:rPr>
              <w:t xml:space="preserve"> the ISO Internet site files.</w:t>
            </w:r>
          </w:p>
        </w:tc>
      </w:tr>
      <w:tr w:rsidR="00C05828" w:rsidRPr="0029378D" w14:paraId="27BE29C7" w14:textId="77777777" w:rsidTr="00FC3730">
        <w:tc>
          <w:tcPr>
            <w:tcW w:w="1481" w:type="pct"/>
          </w:tcPr>
          <w:p w14:paraId="56F81E15" w14:textId="09F37607" w:rsidR="00C05828" w:rsidRDefault="00C05828" w:rsidP="00C05828">
            <w:pPr>
              <w:pStyle w:val="PlainText"/>
              <w:jc w:val="left"/>
              <w:rPr>
                <w:rFonts w:ascii="Courier New" w:hAnsi="Courier New" w:cs="Courier New"/>
                <w:b/>
                <w:sz w:val="20"/>
                <w:szCs w:val="20"/>
              </w:rPr>
            </w:pPr>
            <w:r>
              <w:rPr>
                <w:rFonts w:ascii="Courier New" w:hAnsi="Courier New" w:cs="Courier New"/>
                <w:b/>
                <w:sz w:val="20"/>
                <w:szCs w:val="20"/>
              </w:rPr>
              <w:t xml:space="preserve">    19110/</w:t>
            </w:r>
          </w:p>
        </w:tc>
        <w:tc>
          <w:tcPr>
            <w:tcW w:w="3519" w:type="pct"/>
            <w:gridSpan w:val="2"/>
          </w:tcPr>
          <w:p w14:paraId="07A6DECE"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2B7E2F6" w14:textId="77777777" w:rsidTr="00FC3730">
        <w:tc>
          <w:tcPr>
            <w:tcW w:w="1481" w:type="pct"/>
          </w:tcPr>
          <w:p w14:paraId="62FE0DD3" w14:textId="48E957FC" w:rsidR="00C05828" w:rsidRDefault="00C05828" w:rsidP="00C05828">
            <w:pPr>
              <w:pStyle w:val="PlainText"/>
              <w:jc w:val="left"/>
              <w:rPr>
                <w:rFonts w:ascii="Courier New" w:hAnsi="Courier New" w:cs="Courier New"/>
                <w:b/>
                <w:sz w:val="20"/>
                <w:szCs w:val="20"/>
              </w:rPr>
            </w:pPr>
            <w:r>
              <w:rPr>
                <w:rFonts w:ascii="Courier New" w:hAnsi="Courier New" w:cs="Courier New"/>
                <w:b/>
                <w:sz w:val="20"/>
                <w:szCs w:val="20"/>
              </w:rPr>
              <w:t xml:space="preserve">    19111/</w:t>
            </w:r>
          </w:p>
        </w:tc>
        <w:tc>
          <w:tcPr>
            <w:tcW w:w="3519" w:type="pct"/>
            <w:gridSpan w:val="2"/>
          </w:tcPr>
          <w:p w14:paraId="47654293"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E4AB830" w14:textId="77777777" w:rsidTr="00FC3730">
        <w:tc>
          <w:tcPr>
            <w:tcW w:w="1481" w:type="pct"/>
          </w:tcPr>
          <w:p w14:paraId="12A20D68" w14:textId="6A91A833"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w:t>
            </w:r>
            <w:r w:rsidR="00E44ACA">
              <w:rPr>
                <w:rFonts w:ascii="Courier New" w:hAnsi="Courier New" w:cs="Courier New"/>
                <w:b/>
                <w:sz w:val="20"/>
                <w:szCs w:val="20"/>
              </w:rPr>
              <w:t>9</w:t>
            </w:r>
            <w:r>
              <w:rPr>
                <w:rFonts w:ascii="Courier New" w:hAnsi="Courier New" w:cs="Courier New"/>
                <w:b/>
                <w:sz w:val="20"/>
                <w:szCs w:val="20"/>
              </w:rPr>
              <w:t>115/</w:t>
            </w:r>
          </w:p>
        </w:tc>
        <w:tc>
          <w:tcPr>
            <w:tcW w:w="3519" w:type="pct"/>
            <w:gridSpan w:val="2"/>
          </w:tcPr>
          <w:p w14:paraId="6DE8FD4F" w14:textId="1A5131F8" w:rsidR="00C05828" w:rsidRPr="002E153E" w:rsidRDefault="00F73519" w:rsidP="00E44ACA">
            <w:pPr>
              <w:pStyle w:val="PlainText"/>
              <w:jc w:val="left"/>
              <w:rPr>
                <w:rFonts w:asciiTheme="minorHAnsi" w:hAnsiTheme="minorHAnsi" w:cs="Courier New"/>
                <w:sz w:val="22"/>
                <w:szCs w:val="22"/>
              </w:rPr>
            </w:pPr>
            <w:r>
              <w:rPr>
                <w:rFonts w:asciiTheme="minorHAnsi" w:hAnsiTheme="minorHAnsi" w:cs="Courier New"/>
                <w:sz w:val="22"/>
                <w:szCs w:val="22"/>
              </w:rPr>
              <w:t>If downloading from the ISO schemas site, o</w:t>
            </w:r>
            <w:r w:rsidR="00E91703">
              <w:rPr>
                <w:rFonts w:asciiTheme="minorHAnsi" w:hAnsiTheme="minorHAnsi" w:cs="Courier New"/>
                <w:sz w:val="22"/>
                <w:szCs w:val="22"/>
              </w:rPr>
              <w:t>btain the version labeled “</w:t>
            </w:r>
            <w:r w:rsidR="00E44ACA" w:rsidRPr="00E44ACA">
              <w:rPr>
                <w:rFonts w:asciiTheme="minorHAnsi" w:hAnsiTheme="minorHAnsi" w:cs="Courier New"/>
                <w:sz w:val="22"/>
                <w:szCs w:val="22"/>
              </w:rPr>
              <w:t>ISO 19115-1, Geographic Information - Metadata - Part 1: Fundamentals and ISO 19115-2, Geographic Information - Metadata - Part 2: Extensions for acquisition and processing.</w:t>
            </w:r>
            <w:r w:rsidR="00E44ACA">
              <w:rPr>
                <w:rFonts w:asciiTheme="minorHAnsi" w:hAnsiTheme="minorHAnsi" w:cs="Courier New"/>
                <w:sz w:val="22"/>
                <w:szCs w:val="22"/>
              </w:rPr>
              <w:t xml:space="preserve"> </w:t>
            </w:r>
            <w:r w:rsidR="00E44ACA" w:rsidRPr="00E44ACA">
              <w:rPr>
                <w:rFonts w:asciiTheme="minorHAnsi" w:hAnsiTheme="minorHAnsi" w:cs="Courier New"/>
                <w:sz w:val="22"/>
                <w:szCs w:val="22"/>
              </w:rPr>
              <w:t>As implemented by ISO 19115-3:2016</w:t>
            </w:r>
            <w:r w:rsidR="00E44ACA">
              <w:rPr>
                <w:rFonts w:asciiTheme="minorHAnsi" w:hAnsiTheme="minorHAnsi" w:cs="Courier New"/>
                <w:sz w:val="22"/>
                <w:szCs w:val="22"/>
              </w:rPr>
              <w:t>.</w:t>
            </w:r>
            <w:r w:rsidR="00E91703">
              <w:rPr>
                <w:rFonts w:asciiTheme="minorHAnsi" w:hAnsiTheme="minorHAnsi" w:cs="Courier New"/>
                <w:sz w:val="22"/>
                <w:szCs w:val="22"/>
              </w:rPr>
              <w:t>”</w:t>
            </w:r>
          </w:p>
        </w:tc>
      </w:tr>
      <w:tr w:rsidR="00C05828" w:rsidRPr="0029378D" w14:paraId="4EB5A10D" w14:textId="77777777" w:rsidTr="00FC3730">
        <w:tc>
          <w:tcPr>
            <w:tcW w:w="1481" w:type="pct"/>
          </w:tcPr>
          <w:p w14:paraId="633742F6" w14:textId="1FADA731"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1913</w:t>
            </w:r>
            <w:r w:rsidR="00E44ACA">
              <w:rPr>
                <w:rFonts w:ascii="Courier New" w:hAnsi="Courier New" w:cs="Courier New"/>
                <w:b/>
                <w:sz w:val="20"/>
                <w:szCs w:val="20"/>
              </w:rPr>
              <w:t>9</w:t>
            </w:r>
            <w:r>
              <w:rPr>
                <w:rFonts w:ascii="Courier New" w:hAnsi="Courier New" w:cs="Courier New"/>
                <w:b/>
                <w:sz w:val="20"/>
                <w:szCs w:val="20"/>
              </w:rPr>
              <w:t>/</w:t>
            </w:r>
          </w:p>
        </w:tc>
        <w:tc>
          <w:tcPr>
            <w:tcW w:w="3519" w:type="pct"/>
            <w:gridSpan w:val="2"/>
          </w:tcPr>
          <w:p w14:paraId="5A10B9D2" w14:textId="77777777" w:rsidR="00C05828" w:rsidRPr="002E153E" w:rsidRDefault="00C05828" w:rsidP="00C05828">
            <w:pPr>
              <w:pStyle w:val="PlainText"/>
              <w:jc w:val="left"/>
              <w:rPr>
                <w:rFonts w:asciiTheme="minorHAnsi" w:hAnsiTheme="minorHAnsi" w:cs="Courier New"/>
                <w:sz w:val="22"/>
                <w:szCs w:val="22"/>
              </w:rPr>
            </w:pPr>
          </w:p>
        </w:tc>
      </w:tr>
      <w:tr w:rsidR="00C05828" w:rsidRPr="0029378D" w14:paraId="19DF40A4" w14:textId="77777777" w:rsidTr="00FC3730">
        <w:tc>
          <w:tcPr>
            <w:tcW w:w="1481" w:type="pct"/>
          </w:tcPr>
          <w:p w14:paraId="46DB38B2" w14:textId="321B0AD0" w:rsidR="00C05828" w:rsidRDefault="004A61B0" w:rsidP="00C05828">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519" w:type="pct"/>
            <w:gridSpan w:val="2"/>
          </w:tcPr>
          <w:p w14:paraId="631AE565" w14:textId="77777777" w:rsidR="00C05828" w:rsidRPr="002E153E" w:rsidRDefault="00C05828" w:rsidP="00C05828">
            <w:pPr>
              <w:pStyle w:val="PlainText"/>
              <w:jc w:val="left"/>
              <w:rPr>
                <w:rFonts w:asciiTheme="minorHAnsi" w:hAnsiTheme="minorHAnsi" w:cs="Courier New"/>
                <w:sz w:val="22"/>
                <w:szCs w:val="22"/>
              </w:rPr>
            </w:pPr>
          </w:p>
        </w:tc>
      </w:tr>
      <w:tr w:rsidR="004609E1" w:rsidRPr="0029378D" w14:paraId="6BB77DD2" w14:textId="77777777" w:rsidTr="00FC3730">
        <w:tc>
          <w:tcPr>
            <w:tcW w:w="1481" w:type="pct"/>
          </w:tcPr>
          <w:p w14:paraId="292015DC" w14:textId="4A8EA0F3"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schemas.opengis.net/</w:t>
            </w:r>
          </w:p>
        </w:tc>
        <w:tc>
          <w:tcPr>
            <w:tcW w:w="3519" w:type="pct"/>
            <w:gridSpan w:val="2"/>
          </w:tcPr>
          <w:p w14:paraId="4FA06260" w14:textId="77777777" w:rsidR="00F054D4"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GML schemas from the Open Geospatial Consortium (OGC) and OGC versions of ISO 19139 schemas used by the GML schemas.</w:t>
            </w:r>
          </w:p>
          <w:p w14:paraId="4EF36D5E" w14:textId="26E45CD8" w:rsidR="004609E1" w:rsidRPr="002E153E"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 xml:space="preserve">Note: </w:t>
            </w:r>
            <w:r w:rsidR="008C0647">
              <w:rPr>
                <w:rFonts w:asciiTheme="minorHAnsi" w:hAnsiTheme="minorHAnsi" w:cs="Courier New"/>
                <w:sz w:val="22"/>
                <w:szCs w:val="22"/>
              </w:rPr>
              <w:t xml:space="preserve">Developers </w:t>
            </w:r>
            <w:r w:rsidR="00DA1022">
              <w:rPr>
                <w:rFonts w:asciiTheme="minorHAnsi" w:hAnsiTheme="minorHAnsi" w:cs="Courier New"/>
                <w:sz w:val="22"/>
                <w:szCs w:val="22"/>
              </w:rPr>
              <w:t>may</w:t>
            </w:r>
            <w:r w:rsidR="008C0647">
              <w:rPr>
                <w:rFonts w:asciiTheme="minorHAnsi" w:hAnsiTheme="minorHAnsi" w:cs="Courier New"/>
                <w:sz w:val="22"/>
                <w:szCs w:val="22"/>
              </w:rPr>
              <w:t xml:space="preserve"> obtain the relevant schemas </w:t>
            </w:r>
            <w:r w:rsidR="006C2265">
              <w:rPr>
                <w:rFonts w:asciiTheme="minorHAnsi" w:hAnsiTheme="minorHAnsi" w:cs="Courier New"/>
                <w:sz w:val="22"/>
                <w:szCs w:val="22"/>
              </w:rPr>
              <w:t xml:space="preserve">(see following rows) </w:t>
            </w:r>
            <w:r w:rsidR="008C0647">
              <w:rPr>
                <w:rFonts w:asciiTheme="minorHAnsi" w:hAnsiTheme="minorHAnsi" w:cs="Courier New"/>
                <w:sz w:val="22"/>
                <w:szCs w:val="22"/>
              </w:rPr>
              <w:t>from schemas.opengis.net</w:t>
            </w:r>
            <w:r>
              <w:rPr>
                <w:rFonts w:asciiTheme="minorHAnsi" w:hAnsiTheme="minorHAnsi" w:cs="Courier New"/>
                <w:sz w:val="22"/>
                <w:szCs w:val="22"/>
              </w:rPr>
              <w:t xml:space="preserve">. </w:t>
            </w:r>
            <w:r w:rsidR="00E91703">
              <w:rPr>
                <w:rFonts w:asciiTheme="minorHAnsi" w:hAnsiTheme="minorHAnsi" w:cs="Courier New"/>
                <w:sz w:val="22"/>
                <w:szCs w:val="22"/>
              </w:rPr>
              <w:t>T</w:t>
            </w:r>
            <w:r>
              <w:rPr>
                <w:rFonts w:asciiTheme="minorHAnsi" w:hAnsiTheme="minorHAnsi" w:cs="Courier New"/>
                <w:sz w:val="22"/>
                <w:szCs w:val="22"/>
              </w:rPr>
              <w:t xml:space="preserve">he resolver or XML catalog must be </w:t>
            </w:r>
            <w:r w:rsidR="00E91703">
              <w:rPr>
                <w:rFonts w:asciiTheme="minorHAnsi" w:hAnsiTheme="minorHAnsi" w:cs="Courier New"/>
                <w:sz w:val="22"/>
                <w:szCs w:val="22"/>
              </w:rPr>
              <w:t>configured</w:t>
            </w:r>
            <w:r>
              <w:rPr>
                <w:rFonts w:asciiTheme="minorHAnsi" w:hAnsiTheme="minorHAnsi" w:cs="Courier New"/>
                <w:sz w:val="22"/>
                <w:szCs w:val="22"/>
              </w:rPr>
              <w:t xml:space="preserve"> according</w:t>
            </w:r>
            <w:r w:rsidR="006C2265">
              <w:rPr>
                <w:rFonts w:asciiTheme="minorHAnsi" w:hAnsiTheme="minorHAnsi" w:cs="Courier New"/>
                <w:sz w:val="22"/>
                <w:szCs w:val="22"/>
              </w:rPr>
              <w:t xml:space="preserve"> to the local installation</w:t>
            </w:r>
            <w:r>
              <w:rPr>
                <w:rFonts w:asciiTheme="minorHAnsi" w:hAnsiTheme="minorHAnsi" w:cs="Courier New"/>
                <w:sz w:val="22"/>
                <w:szCs w:val="22"/>
              </w:rPr>
              <w:t>.</w:t>
            </w:r>
          </w:p>
        </w:tc>
      </w:tr>
      <w:tr w:rsidR="004609E1" w:rsidRPr="0029378D" w14:paraId="494380D9" w14:textId="77777777" w:rsidTr="00FC3730">
        <w:tc>
          <w:tcPr>
            <w:tcW w:w="1481" w:type="pct"/>
          </w:tcPr>
          <w:p w14:paraId="5B32609D" w14:textId="4502C2B4"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Pr>
                <w:rFonts w:ascii="Courier New" w:hAnsi="Courier New" w:cs="Courier New"/>
                <w:b/>
                <w:sz w:val="20"/>
                <w:szCs w:val="20"/>
              </w:rPr>
              <w:t>gml</w:t>
            </w:r>
            <w:proofErr w:type="spellEnd"/>
            <w:r>
              <w:rPr>
                <w:rFonts w:ascii="Courier New" w:hAnsi="Courier New" w:cs="Courier New"/>
                <w:b/>
                <w:sz w:val="20"/>
                <w:szCs w:val="20"/>
              </w:rPr>
              <w:t>/</w:t>
            </w:r>
          </w:p>
        </w:tc>
        <w:tc>
          <w:tcPr>
            <w:tcW w:w="3519" w:type="pct"/>
            <w:gridSpan w:val="2"/>
          </w:tcPr>
          <w:p w14:paraId="36B14226" w14:textId="37AE8A75" w:rsidR="004609E1"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 xml:space="preserve">OGC GML 3.2.1 schemas </w:t>
            </w:r>
          </w:p>
        </w:tc>
      </w:tr>
      <w:tr w:rsidR="008C0647" w:rsidRPr="0029378D" w14:paraId="3C6F6F0C" w14:textId="77777777" w:rsidTr="00FC3730">
        <w:tc>
          <w:tcPr>
            <w:tcW w:w="1481" w:type="pct"/>
          </w:tcPr>
          <w:p w14:paraId="6890CD82" w14:textId="722D3FA6" w:rsidR="008C0647" w:rsidRDefault="008C0647" w:rsidP="008C0647">
            <w:pPr>
              <w:pStyle w:val="PlainText"/>
              <w:jc w:val="left"/>
              <w:rPr>
                <w:rFonts w:ascii="Courier New" w:hAnsi="Courier New" w:cs="Courier New"/>
                <w:b/>
                <w:sz w:val="20"/>
                <w:szCs w:val="20"/>
              </w:rPr>
            </w:pPr>
            <w:r>
              <w:rPr>
                <w:rFonts w:ascii="Courier New" w:hAnsi="Courier New" w:cs="Courier New"/>
                <w:b/>
                <w:sz w:val="20"/>
                <w:szCs w:val="20"/>
              </w:rPr>
              <w:t xml:space="preserve">      3.2.1/</w:t>
            </w:r>
          </w:p>
        </w:tc>
        <w:tc>
          <w:tcPr>
            <w:tcW w:w="3519" w:type="pct"/>
            <w:gridSpan w:val="2"/>
          </w:tcPr>
          <w:p w14:paraId="1628F5EE" w14:textId="7499B2A9" w:rsidR="008C0647" w:rsidRDefault="008C0647" w:rsidP="008C0647">
            <w:pPr>
              <w:pStyle w:val="PlainText"/>
              <w:jc w:val="left"/>
              <w:rPr>
                <w:rFonts w:asciiTheme="minorHAnsi" w:hAnsiTheme="minorHAnsi" w:cs="Courier New"/>
                <w:sz w:val="22"/>
                <w:szCs w:val="22"/>
              </w:rPr>
            </w:pPr>
            <w:r>
              <w:rPr>
                <w:rFonts w:asciiTheme="minorHAnsi" w:hAnsiTheme="minorHAnsi" w:cs="Courier New"/>
                <w:sz w:val="22"/>
                <w:szCs w:val="22"/>
              </w:rPr>
              <w:t>(</w:t>
            </w:r>
            <w:r w:rsidR="006C2265">
              <w:rPr>
                <w:rFonts w:asciiTheme="minorHAnsi" w:hAnsiTheme="minorHAnsi" w:cs="Courier New"/>
                <w:sz w:val="22"/>
                <w:szCs w:val="22"/>
              </w:rPr>
              <w:t>use</w:t>
            </w:r>
            <w:r>
              <w:rPr>
                <w:rFonts w:asciiTheme="minorHAnsi" w:hAnsiTheme="minorHAnsi" w:cs="Courier New"/>
                <w:sz w:val="22"/>
                <w:szCs w:val="22"/>
              </w:rPr>
              <w:t xml:space="preserve"> the gml-3.2.1.2 folder from the schemas.opengis.net distribution)</w:t>
            </w:r>
          </w:p>
        </w:tc>
      </w:tr>
      <w:tr w:rsidR="008C0647" w:rsidRPr="0029378D" w14:paraId="5F314A13" w14:textId="77777777" w:rsidTr="00FC3730">
        <w:tc>
          <w:tcPr>
            <w:tcW w:w="1481" w:type="pct"/>
          </w:tcPr>
          <w:p w14:paraId="4B6CF1E2" w14:textId="6CC0CC6C" w:rsidR="008C0647" w:rsidRDefault="008C0647" w:rsidP="008C0647">
            <w:pPr>
              <w:pStyle w:val="PlainText"/>
              <w:jc w:val="left"/>
              <w:rPr>
                <w:rFonts w:ascii="Courier New" w:hAnsi="Courier New" w:cs="Courier New"/>
                <w:b/>
                <w:sz w:val="20"/>
                <w:szCs w:val="20"/>
              </w:rPr>
            </w:pPr>
            <w:r>
              <w:rPr>
                <w:rFonts w:ascii="Courier New" w:hAnsi="Courier New" w:cs="Courier New"/>
                <w:b/>
                <w:sz w:val="20"/>
                <w:szCs w:val="20"/>
              </w:rPr>
              <w:t xml:space="preserve">        (XSD files)</w:t>
            </w:r>
          </w:p>
        </w:tc>
        <w:tc>
          <w:tcPr>
            <w:tcW w:w="3519" w:type="pct"/>
            <w:gridSpan w:val="2"/>
          </w:tcPr>
          <w:p w14:paraId="2D8840F9" w14:textId="653009D1" w:rsidR="008C0647" w:rsidRDefault="008C0647" w:rsidP="008C0647">
            <w:pPr>
              <w:pStyle w:val="PlainText"/>
              <w:jc w:val="left"/>
              <w:rPr>
                <w:rFonts w:asciiTheme="minorHAnsi" w:hAnsiTheme="minorHAnsi" w:cs="Courier New"/>
                <w:sz w:val="22"/>
                <w:szCs w:val="22"/>
              </w:rPr>
            </w:pPr>
            <w:r>
              <w:rPr>
                <w:rFonts w:asciiTheme="minorHAnsi" w:hAnsiTheme="minorHAnsi" w:cs="Courier New"/>
                <w:sz w:val="22"/>
                <w:szCs w:val="22"/>
              </w:rPr>
              <w:t>basicTypes.xsd, coordinateOperations.xsd, etc., etc.</w:t>
            </w:r>
          </w:p>
        </w:tc>
      </w:tr>
      <w:tr w:rsidR="004609E1" w:rsidRPr="0029378D" w14:paraId="689920BF" w14:textId="77777777" w:rsidTr="00FC3730">
        <w:tc>
          <w:tcPr>
            <w:tcW w:w="1481" w:type="pct"/>
          </w:tcPr>
          <w:p w14:paraId="14D2B2D9" w14:textId="7391DBAC" w:rsidR="004609E1" w:rsidRDefault="004609E1" w:rsidP="004609E1">
            <w:pPr>
              <w:pStyle w:val="PlainText"/>
              <w:jc w:val="left"/>
              <w:rPr>
                <w:rFonts w:ascii="Courier New" w:hAnsi="Courier New" w:cs="Courier New"/>
                <w:b/>
                <w:sz w:val="20"/>
                <w:szCs w:val="20"/>
              </w:rPr>
            </w:pPr>
            <w:r>
              <w:rPr>
                <w:rFonts w:ascii="Courier New" w:hAnsi="Courier New" w:cs="Courier New"/>
                <w:b/>
                <w:sz w:val="20"/>
                <w:szCs w:val="20"/>
              </w:rPr>
              <w:t xml:space="preserve">    iso/</w:t>
            </w:r>
          </w:p>
        </w:tc>
        <w:tc>
          <w:tcPr>
            <w:tcW w:w="3519" w:type="pct"/>
            <w:gridSpan w:val="2"/>
          </w:tcPr>
          <w:p w14:paraId="7223F5C9" w14:textId="580D9E89" w:rsidR="002D3644" w:rsidRDefault="004609E1" w:rsidP="004609E1">
            <w:pPr>
              <w:pStyle w:val="PlainText"/>
              <w:jc w:val="left"/>
              <w:rPr>
                <w:rFonts w:asciiTheme="minorHAnsi" w:hAnsiTheme="minorHAnsi" w:cs="Courier New"/>
                <w:sz w:val="22"/>
                <w:szCs w:val="22"/>
              </w:rPr>
            </w:pPr>
            <w:r>
              <w:rPr>
                <w:rFonts w:asciiTheme="minorHAnsi" w:hAnsiTheme="minorHAnsi" w:cs="Courier New"/>
                <w:sz w:val="22"/>
                <w:szCs w:val="22"/>
              </w:rPr>
              <w:t>ISO 19139 schemas used by the GML schemas, as provided by the OGC</w:t>
            </w:r>
            <w:r w:rsidR="009A6815">
              <w:rPr>
                <w:rFonts w:asciiTheme="minorHAnsi" w:hAnsiTheme="minorHAnsi" w:cs="Courier New"/>
                <w:sz w:val="22"/>
                <w:szCs w:val="22"/>
              </w:rPr>
              <w:t xml:space="preserve">. </w:t>
            </w:r>
            <w:r w:rsidR="002D3644">
              <w:rPr>
                <w:rFonts w:asciiTheme="minorHAnsi" w:hAnsiTheme="minorHAnsi" w:cs="Courier New"/>
                <w:sz w:val="22"/>
                <w:szCs w:val="22"/>
              </w:rPr>
              <w:t>(</w:t>
            </w:r>
            <w:r w:rsidR="009A6815">
              <w:rPr>
                <w:rFonts w:asciiTheme="minorHAnsi" w:hAnsiTheme="minorHAnsi" w:cs="Courier New"/>
                <w:sz w:val="22"/>
                <w:szCs w:val="22"/>
              </w:rPr>
              <w:t>U</w:t>
            </w:r>
            <w:r w:rsidR="002D3644">
              <w:rPr>
                <w:rFonts w:asciiTheme="minorHAnsi" w:hAnsiTheme="minorHAnsi" w:cs="Courier New"/>
                <w:sz w:val="22"/>
                <w:szCs w:val="22"/>
              </w:rPr>
              <w:t>se the 20070417_4-v20180321 archive from the iso19139-20070417 archive from schemas.opengis.net</w:t>
            </w:r>
            <w:r w:rsidR="009A6815">
              <w:rPr>
                <w:rFonts w:asciiTheme="minorHAnsi" w:hAnsiTheme="minorHAnsi" w:cs="Courier New"/>
                <w:sz w:val="22"/>
                <w:szCs w:val="22"/>
              </w:rPr>
              <w:t>.</w:t>
            </w:r>
            <w:r w:rsidR="002D3644">
              <w:rPr>
                <w:rFonts w:asciiTheme="minorHAnsi" w:hAnsiTheme="minorHAnsi" w:cs="Courier New"/>
                <w:sz w:val="22"/>
                <w:szCs w:val="22"/>
              </w:rPr>
              <w:t>)</w:t>
            </w:r>
          </w:p>
        </w:tc>
      </w:tr>
      <w:tr w:rsidR="002D3644" w:rsidRPr="0029378D" w14:paraId="7F04FDEE" w14:textId="77777777" w:rsidTr="00FC3730">
        <w:tc>
          <w:tcPr>
            <w:tcW w:w="1481" w:type="pct"/>
          </w:tcPr>
          <w:p w14:paraId="3225589F" w14:textId="7D9E0261" w:rsidR="002D3644" w:rsidRDefault="002D3644" w:rsidP="00C05828">
            <w:pPr>
              <w:pStyle w:val="PlainText"/>
              <w:jc w:val="left"/>
              <w:rPr>
                <w:rFonts w:ascii="Courier New" w:hAnsi="Courier New" w:cs="Courier New"/>
                <w:b/>
                <w:sz w:val="20"/>
                <w:szCs w:val="20"/>
              </w:rPr>
            </w:pPr>
            <w:r>
              <w:rPr>
                <w:rFonts w:ascii="Courier New" w:hAnsi="Courier New" w:cs="Courier New"/>
                <w:b/>
                <w:sz w:val="20"/>
                <w:szCs w:val="20"/>
              </w:rPr>
              <w:t xml:space="preserve">      19139/</w:t>
            </w:r>
          </w:p>
        </w:tc>
        <w:tc>
          <w:tcPr>
            <w:tcW w:w="3519" w:type="pct"/>
            <w:gridSpan w:val="2"/>
          </w:tcPr>
          <w:p w14:paraId="5DC58ED2" w14:textId="3D619ECF" w:rsidR="002D3644" w:rsidRDefault="002D3644" w:rsidP="00C05828">
            <w:pPr>
              <w:pStyle w:val="PlainText"/>
              <w:jc w:val="left"/>
              <w:rPr>
                <w:rFonts w:asciiTheme="minorHAnsi" w:hAnsiTheme="minorHAnsi" w:cs="Courier New"/>
                <w:sz w:val="22"/>
                <w:szCs w:val="22"/>
              </w:rPr>
            </w:pPr>
            <w:r>
              <w:rPr>
                <w:rFonts w:asciiTheme="minorHAnsi" w:hAnsiTheme="minorHAnsi" w:cs="Courier New"/>
                <w:sz w:val="22"/>
                <w:szCs w:val="22"/>
              </w:rPr>
              <w:t>ISO 19139 schemas used by GML</w:t>
            </w:r>
          </w:p>
        </w:tc>
      </w:tr>
      <w:tr w:rsidR="002D3644" w:rsidRPr="0029378D" w14:paraId="52F6FFE7" w14:textId="77777777" w:rsidTr="00FC3730">
        <w:tc>
          <w:tcPr>
            <w:tcW w:w="1481" w:type="pct"/>
          </w:tcPr>
          <w:p w14:paraId="4AA50E19" w14:textId="43DD9AE9" w:rsidR="002D3644" w:rsidRDefault="002D3644" w:rsidP="00C05828">
            <w:pPr>
              <w:pStyle w:val="PlainText"/>
              <w:jc w:val="left"/>
              <w:rPr>
                <w:rFonts w:ascii="Courier New" w:hAnsi="Courier New" w:cs="Courier New"/>
                <w:b/>
                <w:sz w:val="20"/>
                <w:szCs w:val="20"/>
              </w:rPr>
            </w:pPr>
            <w:r>
              <w:rPr>
                <w:rFonts w:ascii="Courier New" w:hAnsi="Courier New" w:cs="Courier New"/>
                <w:b/>
                <w:sz w:val="20"/>
                <w:szCs w:val="20"/>
              </w:rPr>
              <w:t xml:space="preserve">        20070417/</w:t>
            </w:r>
          </w:p>
        </w:tc>
        <w:tc>
          <w:tcPr>
            <w:tcW w:w="3519" w:type="pct"/>
            <w:gridSpan w:val="2"/>
          </w:tcPr>
          <w:p w14:paraId="391AC4A7" w14:textId="1933D845" w:rsidR="002D3644" w:rsidRDefault="006C2265" w:rsidP="00C05828">
            <w:pPr>
              <w:pStyle w:val="PlainText"/>
              <w:jc w:val="left"/>
              <w:rPr>
                <w:rFonts w:asciiTheme="minorHAnsi" w:hAnsiTheme="minorHAnsi" w:cs="Courier New"/>
                <w:sz w:val="22"/>
                <w:szCs w:val="22"/>
              </w:rPr>
            </w:pPr>
            <w:r>
              <w:rPr>
                <w:rFonts w:asciiTheme="minorHAnsi" w:hAnsiTheme="minorHAnsi" w:cs="Courier New"/>
                <w:sz w:val="22"/>
                <w:szCs w:val="22"/>
              </w:rPr>
              <w:t xml:space="preserve">Contains </w:t>
            </w:r>
            <w:proofErr w:type="spellStart"/>
            <w:r w:rsidR="002D3644">
              <w:rPr>
                <w:rFonts w:asciiTheme="minorHAnsi" w:hAnsiTheme="minorHAnsi" w:cs="Courier New"/>
                <w:sz w:val="22"/>
                <w:szCs w:val="22"/>
              </w:rPr>
              <w:t>gco</w:t>
            </w:r>
            <w:proofErr w:type="spellEnd"/>
            <w:r w:rsidR="002D3644">
              <w:rPr>
                <w:rFonts w:asciiTheme="minorHAnsi" w:hAnsiTheme="minorHAnsi" w:cs="Courier New"/>
                <w:sz w:val="22"/>
                <w:szCs w:val="22"/>
              </w:rPr>
              <w:t xml:space="preserve">/, </w:t>
            </w:r>
            <w:proofErr w:type="spellStart"/>
            <w:r w:rsidR="002D3644">
              <w:rPr>
                <w:rFonts w:asciiTheme="minorHAnsi" w:hAnsiTheme="minorHAnsi" w:cs="Courier New"/>
                <w:sz w:val="22"/>
                <w:szCs w:val="22"/>
              </w:rPr>
              <w:t>gmd</w:t>
            </w:r>
            <w:proofErr w:type="spellEnd"/>
            <w:r w:rsidR="002D3644">
              <w:rPr>
                <w:rFonts w:asciiTheme="minorHAnsi" w:hAnsiTheme="minorHAnsi" w:cs="Courier New"/>
                <w:sz w:val="22"/>
                <w:szCs w:val="22"/>
              </w:rPr>
              <w:t>/, etc.</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C3730">
        <w:tc>
          <w:tcPr>
            <w:tcW w:w="1481"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1ACB8E3C"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192A59">
              <w:rPr>
                <w:rFonts w:ascii="Courier New" w:hAnsi="Courier New" w:cs="Courier New"/>
                <w:b/>
                <w:sz w:val="20"/>
                <w:szCs w:val="20"/>
              </w:rPr>
              <w:t>S104</w:t>
            </w:r>
            <w:r>
              <w:rPr>
                <w:rFonts w:ascii="Courier New" w:hAnsi="Courier New" w:cs="Courier New"/>
                <w:b/>
                <w:sz w:val="20"/>
                <w:szCs w:val="20"/>
              </w:rPr>
              <w:t>/</w:t>
            </w:r>
          </w:p>
          <w:p w14:paraId="38BCB130" w14:textId="47868776" w:rsidR="00192A59"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0F079821" w14:textId="22382ACB" w:rsidR="002F2160" w:rsidRDefault="003E4944" w:rsidP="00571DFC">
            <w:pPr>
              <w:pStyle w:val="PlainText"/>
              <w:jc w:val="left"/>
              <w:rPr>
                <w:rFonts w:ascii="Courier New" w:hAnsi="Courier New" w:cs="Courier New"/>
                <w:b/>
                <w:sz w:val="20"/>
                <w:szCs w:val="20"/>
              </w:rPr>
            </w:pPr>
            <w:r>
              <w:rPr>
                <w:rFonts w:ascii="Courier New" w:hAnsi="Courier New" w:cs="Courier New"/>
                <w:b/>
                <w:sz w:val="20"/>
                <w:szCs w:val="20"/>
              </w:rPr>
              <w:t xml:space="preserve">  S131/</w:t>
            </w:r>
          </w:p>
          <w:p w14:paraId="53A4BB2C" w14:textId="4A0A04F9" w:rsidR="00192A59" w:rsidRDefault="00192A59"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p w14:paraId="4875583C" w14:textId="5970BEBF" w:rsidR="00090647" w:rsidRDefault="00090647" w:rsidP="00571DFC">
            <w:pPr>
              <w:pStyle w:val="PlainText"/>
              <w:jc w:val="left"/>
              <w:rPr>
                <w:rFonts w:ascii="Courier New" w:hAnsi="Courier New" w:cs="Courier New"/>
                <w:b/>
                <w:sz w:val="20"/>
                <w:szCs w:val="20"/>
              </w:rPr>
            </w:pPr>
          </w:p>
        </w:tc>
        <w:tc>
          <w:tcPr>
            <w:tcW w:w="3519" w:type="pct"/>
            <w:gridSpan w:val="2"/>
          </w:tcPr>
          <w:p w14:paraId="58C6C4EC" w14:textId="55529900" w:rsidR="00C63525"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w:t>
            </w:r>
            <w:proofErr w:type="spellStart"/>
            <w:r w:rsidR="003F61B1">
              <w:rPr>
                <w:rFonts w:asciiTheme="minorHAnsi" w:hAnsiTheme="minorHAnsi" w:cs="Courier New"/>
                <w:sz w:val="22"/>
                <w:szCs w:val="22"/>
              </w:rPr>
              <w:t>Schematron</w:t>
            </w:r>
            <w:proofErr w:type="spellEnd"/>
            <w:r w:rsidR="003F61B1">
              <w:rPr>
                <w:rFonts w:asciiTheme="minorHAnsi" w:hAnsiTheme="minorHAnsi" w:cs="Courier New"/>
                <w:sz w:val="22"/>
                <w:szCs w:val="22"/>
              </w:rPr>
              <w:t xml:space="preserve"> files implementing product-specific restrictions on metadata</w:t>
            </w:r>
            <w:r>
              <w:rPr>
                <w:rFonts w:asciiTheme="minorHAnsi" w:hAnsiTheme="minorHAnsi" w:cs="Courier New"/>
                <w:sz w:val="22"/>
                <w:szCs w:val="22"/>
              </w:rPr>
              <w:t>.</w:t>
            </w:r>
            <w:r w:rsidR="00831CF6">
              <w:rPr>
                <w:rFonts w:asciiTheme="minorHAnsi" w:hAnsiTheme="minorHAnsi" w:cs="Courier New"/>
                <w:sz w:val="22"/>
                <w:szCs w:val="22"/>
              </w:rPr>
              <w:t xml:space="preserve"> (Except for S-98 draft schemas, these are not included in </w:t>
            </w:r>
            <w:r w:rsidR="00D56F49">
              <w:rPr>
                <w:rFonts w:asciiTheme="minorHAnsi" w:hAnsiTheme="minorHAnsi" w:cs="Courier New"/>
                <w:sz w:val="22"/>
                <w:szCs w:val="22"/>
              </w:rPr>
              <w:t xml:space="preserve">the 5.0 </w:t>
            </w:r>
            <w:r w:rsidR="00831CF6">
              <w:rPr>
                <w:rFonts w:asciiTheme="minorHAnsi" w:hAnsiTheme="minorHAnsi" w:cs="Courier New"/>
                <w:sz w:val="22"/>
                <w:szCs w:val="22"/>
              </w:rPr>
              <w:t>distribution because they will have to be updated for S-100 Edition 5.</w:t>
            </w:r>
            <w:r w:rsidR="00192A59">
              <w:rPr>
                <w:rFonts w:asciiTheme="minorHAnsi" w:hAnsiTheme="minorHAnsi" w:cs="Courier New"/>
                <w:sz w:val="22"/>
                <w:szCs w:val="22"/>
              </w:rPr>
              <w:t xml:space="preserve"> Note also that the S-98 schemas have still to be updated to reference S-100 Edition 5.</w:t>
            </w:r>
            <w:r w:rsidR="00831CF6">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C3730">
        <w:tc>
          <w:tcPr>
            <w:tcW w:w="1481"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519"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C3730">
        <w:tc>
          <w:tcPr>
            <w:tcW w:w="1481" w:type="pct"/>
          </w:tcPr>
          <w:p w14:paraId="2604E318" w14:textId="1357DC1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F34D61">
              <w:rPr>
                <w:rFonts w:ascii="Courier New" w:hAnsi="Courier New" w:cs="Courier New"/>
                <w:b/>
                <w:sz w:val="20"/>
                <w:szCs w:val="20"/>
              </w:rPr>
              <w:t>S100_5_0</w:t>
            </w:r>
            <w:r>
              <w:rPr>
                <w:rFonts w:ascii="Courier New" w:hAnsi="Courier New" w:cs="Courier New"/>
                <w:b/>
                <w:sz w:val="20"/>
                <w:szCs w:val="20"/>
              </w:rPr>
              <w:t>/</w:t>
            </w:r>
          </w:p>
        </w:tc>
        <w:tc>
          <w:tcPr>
            <w:tcW w:w="3519" w:type="pct"/>
            <w:gridSpan w:val="2"/>
          </w:tcPr>
          <w:p w14:paraId="2488D2DB" w14:textId="046B2DD2"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w:t>
            </w:r>
            <w:r w:rsidR="007B135B">
              <w:rPr>
                <w:rFonts w:asciiTheme="minorHAnsi" w:hAnsiTheme="minorHAnsi" w:cs="Courier New"/>
                <w:sz w:val="22"/>
                <w:szCs w:val="22"/>
              </w:rPr>
              <w:t>5</w:t>
            </w:r>
            <w:r>
              <w:rPr>
                <w:rFonts w:asciiTheme="minorHAnsi" w:hAnsiTheme="minorHAnsi" w:cs="Courier New"/>
                <w:sz w:val="22"/>
                <w:szCs w:val="22"/>
              </w:rPr>
              <w:t xml:space="preserve">.0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C3730">
        <w:tc>
          <w:tcPr>
            <w:tcW w:w="1481" w:type="pct"/>
          </w:tcPr>
          <w:p w14:paraId="211C2C48" w14:textId="2CA3842C"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F34D61">
              <w:rPr>
                <w:rFonts w:ascii="Courier New" w:hAnsi="Courier New" w:cs="Courier New"/>
                <w:b/>
                <w:sz w:val="20"/>
                <w:szCs w:val="20"/>
              </w:rPr>
              <w:t>PartX</w:t>
            </w:r>
            <w:proofErr w:type="spellEnd"/>
            <w:r>
              <w:rPr>
                <w:rFonts w:ascii="Courier New" w:hAnsi="Courier New" w:cs="Courier New"/>
                <w:b/>
                <w:sz w:val="20"/>
                <w:szCs w:val="20"/>
              </w:rPr>
              <w:t>/</w:t>
            </w:r>
          </w:p>
        </w:tc>
        <w:tc>
          <w:tcPr>
            <w:tcW w:w="3519" w:type="pct"/>
            <w:gridSpan w:val="2"/>
          </w:tcPr>
          <w:p w14:paraId="2BA5E493" w14:textId="14AE0344" w:rsidR="008F7F2D"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Each </w:t>
            </w:r>
            <w:proofErr w:type="spellStart"/>
            <w:r>
              <w:rPr>
                <w:rFonts w:asciiTheme="minorHAnsi" w:hAnsiTheme="minorHAnsi" w:cs="Courier New"/>
                <w:sz w:val="22"/>
                <w:szCs w:val="22"/>
              </w:rPr>
              <w:t>PartX</w:t>
            </w:r>
            <w:proofErr w:type="spellEnd"/>
            <w:r>
              <w:rPr>
                <w:rFonts w:asciiTheme="minorHAnsi" w:hAnsiTheme="minorHAnsi" w:cs="Courier New"/>
                <w:sz w:val="22"/>
                <w:szCs w:val="22"/>
              </w:rPr>
              <w:t xml:space="preserve"> folder contains a sample for the relevant Part. For example, Part 5 contains a sample feature catalogue.</w:t>
            </w:r>
          </w:p>
          <w:p w14:paraId="2AD93FFB" w14:textId="77777777" w:rsidR="00F34D61" w:rsidRDefault="00F34D61" w:rsidP="008F7F2D">
            <w:pPr>
              <w:pStyle w:val="PlainText"/>
              <w:jc w:val="left"/>
              <w:rPr>
                <w:rFonts w:asciiTheme="minorHAnsi" w:hAnsiTheme="minorHAnsi" w:cs="Courier New"/>
                <w:sz w:val="22"/>
                <w:szCs w:val="22"/>
              </w:rPr>
            </w:pPr>
            <w:r>
              <w:rPr>
                <w:rFonts w:asciiTheme="minorHAnsi" w:hAnsiTheme="minorHAnsi" w:cs="Courier New"/>
                <w:sz w:val="22"/>
                <w:szCs w:val="22"/>
              </w:rPr>
              <w:t>The samples many not correspond to actual datasets.</w:t>
            </w:r>
          </w:p>
          <w:p w14:paraId="50DB95F4" w14:textId="05B27904" w:rsidR="007B135B" w:rsidRPr="002E153E" w:rsidRDefault="007B135B" w:rsidP="008F7F2D">
            <w:pPr>
              <w:pStyle w:val="PlainText"/>
              <w:jc w:val="left"/>
              <w:rPr>
                <w:rFonts w:asciiTheme="minorHAnsi" w:hAnsiTheme="minorHAnsi" w:cs="Courier New"/>
                <w:sz w:val="22"/>
                <w:szCs w:val="22"/>
              </w:rPr>
            </w:pPr>
          </w:p>
        </w:tc>
      </w:tr>
      <w:tr w:rsidR="00F73519" w:rsidRPr="0029378D" w14:paraId="07CDC44B" w14:textId="77777777" w:rsidTr="00FC3730">
        <w:tc>
          <w:tcPr>
            <w:tcW w:w="1481" w:type="pct"/>
          </w:tcPr>
          <w:p w14:paraId="2A6AFFFC" w14:textId="14F62717" w:rsidR="00F73519" w:rsidRDefault="00F73519" w:rsidP="00C52B3A">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w:t>
            </w:r>
            <w:proofErr w:type="spellStart"/>
            <w:r>
              <w:rPr>
                <w:rFonts w:ascii="Courier New" w:hAnsi="Courier New" w:cs="Courier New"/>
                <w:b/>
                <w:sz w:val="20"/>
                <w:szCs w:val="20"/>
              </w:rPr>
              <w:t>yyyymmdd</w:t>
            </w:r>
            <w:proofErr w:type="spellEnd"/>
            <w:r>
              <w:rPr>
                <w:rFonts w:ascii="Courier New" w:hAnsi="Courier New" w:cs="Courier New"/>
                <w:b/>
                <w:sz w:val="20"/>
                <w:szCs w:val="20"/>
              </w:rPr>
              <w:t>/</w:t>
            </w:r>
          </w:p>
        </w:tc>
        <w:tc>
          <w:tcPr>
            <w:tcW w:w="3519" w:type="pct"/>
            <w:gridSpan w:val="2"/>
          </w:tcPr>
          <w:p w14:paraId="65EB1D3E" w14:textId="5914C1F4" w:rsidR="00F73519" w:rsidRDefault="00F73519" w:rsidP="00C52B3A">
            <w:pPr>
              <w:pStyle w:val="PlainText"/>
              <w:jc w:val="left"/>
              <w:rPr>
                <w:rFonts w:asciiTheme="minorHAnsi" w:hAnsiTheme="minorHAnsi" w:cs="Courier New"/>
                <w:sz w:val="22"/>
                <w:szCs w:val="22"/>
              </w:rPr>
            </w:pPr>
            <w:r>
              <w:rPr>
                <w:rFonts w:asciiTheme="minorHAnsi" w:hAnsiTheme="minorHAnsi" w:cs="Courier New"/>
                <w:sz w:val="22"/>
                <w:szCs w:val="22"/>
              </w:rPr>
              <w:t>Newer examples are placed in subfolders corresponding to the build date of the schema they demonstrate.</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0640C014"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sidR="00550138">
        <w:rPr>
          <w:noProof/>
        </w:rPr>
        <w:t>2</w:t>
      </w:r>
      <w:r w:rsidR="002E13AA">
        <w:rPr>
          <w:noProof/>
        </w:rPr>
        <w:fldChar w:fldCharType="end"/>
      </w:r>
      <w:r>
        <w:t xml:space="preserve">. </w:t>
      </w:r>
      <w:proofErr w:type="spellStart"/>
      <w:r>
        <w:t>Codelists</w:t>
      </w:r>
      <w:proofErr w:type="spellEnd"/>
    </w:p>
    <w:tbl>
      <w:tblPr>
        <w:tblStyle w:val="TableGrid"/>
        <w:tblW w:w="5000" w:type="pct"/>
        <w:tblLook w:val="04A0" w:firstRow="1" w:lastRow="0" w:firstColumn="1" w:lastColumn="0" w:noHBand="0" w:noVBand="1"/>
      </w:tblPr>
      <w:tblGrid>
        <w:gridCol w:w="5497"/>
        <w:gridCol w:w="3745"/>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locations</w:t>
            </w:r>
          </w:p>
        </w:tc>
      </w:tr>
      <w:tr w:rsidR="00A253D7" w:rsidRPr="0029378D" w14:paraId="7F21687D" w14:textId="77777777" w:rsidTr="00FB7007">
        <w:tc>
          <w:tcPr>
            <w:tcW w:w="2974" w:type="pct"/>
          </w:tcPr>
          <w:p w14:paraId="6F00D584" w14:textId="7AE7BF2C" w:rsidR="00A253D7" w:rsidRPr="002E153E" w:rsidRDefault="00192A59" w:rsidP="00B133CD">
            <w:pPr>
              <w:pStyle w:val="PlainText"/>
              <w:jc w:val="left"/>
              <w:rPr>
                <w:rFonts w:ascii="Courier New" w:hAnsi="Courier New" w:cs="Courier New"/>
                <w:b/>
                <w:sz w:val="20"/>
                <w:szCs w:val="20"/>
              </w:rPr>
            </w:pPr>
            <w:r>
              <w:rPr>
                <w:rFonts w:ascii="Courier New" w:hAnsi="Courier New" w:cs="Courier New"/>
                <w:b/>
                <w:sz w:val="20"/>
                <w:szCs w:val="20"/>
              </w:rPr>
              <w:t>schemas/</w:t>
            </w:r>
            <w:r w:rsidR="00A253D7" w:rsidRPr="00A253D7">
              <w:rPr>
                <w:rFonts w:ascii="Courier New" w:hAnsi="Courier New" w:cs="Courier New"/>
                <w:b/>
                <w:sz w:val="20"/>
                <w:szCs w:val="20"/>
              </w:rPr>
              <w:t>S100/</w:t>
            </w:r>
            <w:r w:rsidR="00831CF6">
              <w:rPr>
                <w:rFonts w:ascii="Courier New" w:hAnsi="Courier New" w:cs="Courier New"/>
                <w:b/>
                <w:sz w:val="20"/>
                <w:szCs w:val="20"/>
              </w:rPr>
              <w:t>5</w:t>
            </w:r>
            <w:r w:rsidR="00A253D7" w:rsidRPr="00A253D7">
              <w:rPr>
                <w:rFonts w:ascii="Courier New" w:hAnsi="Courier New" w:cs="Courier New"/>
                <w:b/>
                <w:sz w:val="20"/>
                <w:szCs w:val="20"/>
              </w:rPr>
              <w:t>.0.0/resources/</w:t>
            </w:r>
            <w:proofErr w:type="spellStart"/>
            <w:r w:rsidR="00A253D7" w:rsidRPr="00A253D7">
              <w:rPr>
                <w:rFonts w:ascii="Courier New" w:hAnsi="Courier New" w:cs="Courier New"/>
                <w:b/>
                <w:sz w:val="20"/>
                <w:szCs w:val="20"/>
              </w:rPr>
              <w:t>Codelists</w:t>
            </w:r>
            <w:proofErr w:type="spellEnd"/>
            <w:r w:rsidR="00A253D7" w:rsidRPr="00A253D7">
              <w:rPr>
                <w:rFonts w:ascii="Courier New" w:hAnsi="Courier New" w:cs="Courier New"/>
                <w:b/>
                <w:sz w:val="20"/>
                <w:szCs w:val="20"/>
              </w:rPr>
              <w:t>/</w:t>
            </w:r>
          </w:p>
        </w:tc>
        <w:tc>
          <w:tcPr>
            <w:tcW w:w="2026"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Container for S-100 </w:t>
            </w:r>
            <w:proofErr w:type="spellStart"/>
            <w:r w:rsidRPr="00A253D7">
              <w:rPr>
                <w:rFonts w:asciiTheme="minorHAnsi" w:hAnsiTheme="minorHAnsi" w:cs="Courier New"/>
                <w:sz w:val="22"/>
                <w:szCs w:val="22"/>
              </w:rPr>
              <w:t>codelist</w:t>
            </w:r>
            <w:proofErr w:type="spellEnd"/>
            <w:r w:rsidRPr="00A253D7">
              <w:rPr>
                <w:rFonts w:asciiTheme="minorHAnsi" w:hAnsiTheme="minorHAnsi" w:cs="Courier New"/>
                <w:sz w:val="22"/>
                <w:szCs w:val="22"/>
              </w:rPr>
              <w:t xml:space="preserve"> folders</w:t>
            </w:r>
          </w:p>
        </w:tc>
      </w:tr>
      <w:tr w:rsidR="00A253D7" w:rsidRPr="0029378D" w14:paraId="3855EA2D" w14:textId="77777777" w:rsidTr="00FB7007">
        <w:tc>
          <w:tcPr>
            <w:tcW w:w="2974"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026"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w:t>
            </w:r>
            <w:r w:rsidR="00A253D7" w:rsidRPr="00A253D7">
              <w:rPr>
                <w:rFonts w:asciiTheme="minorHAnsi" w:hAnsiTheme="minorHAnsi" w:cs="Courier New"/>
                <w:sz w:val="22"/>
                <w:szCs w:val="22"/>
              </w:rPr>
              <w:t xml:space="preserve">IHO S-100 </w:t>
            </w:r>
            <w:proofErr w:type="spellStart"/>
            <w:r w:rsidR="00A253D7" w:rsidRPr="00A253D7">
              <w:rPr>
                <w:rFonts w:asciiTheme="minorHAnsi" w:hAnsiTheme="minorHAnsi" w:cs="Courier New"/>
                <w:sz w:val="22"/>
                <w:szCs w:val="22"/>
              </w:rPr>
              <w:t>codelists</w:t>
            </w:r>
            <w:proofErr w:type="spellEnd"/>
            <w:r w:rsidR="00A253D7" w:rsidRPr="00A253D7">
              <w:rPr>
                <w:rFonts w:asciiTheme="minorHAnsi" w:hAnsiTheme="minorHAnsi" w:cs="Courier New"/>
                <w:sz w:val="22"/>
                <w:szCs w:val="22"/>
              </w:rPr>
              <w:t xml:space="preserve"> in ISO catalog format</w:t>
            </w:r>
            <w:r>
              <w:rPr>
                <w:rFonts w:asciiTheme="minorHAnsi" w:hAnsiTheme="minorHAnsi" w:cs="Courier New"/>
                <w:sz w:val="22"/>
                <w:szCs w:val="22"/>
              </w:rPr>
              <w:t xml:space="preserve">. Supplements the ISO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file by defining two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w:t>
            </w:r>
            <w:proofErr w:type="spellStart"/>
            <w:r w:rsidR="00DA1ED5">
              <w:rPr>
                <w:rFonts w:asciiTheme="minorHAnsi" w:hAnsiTheme="minorHAnsi" w:cs="Courier New"/>
                <w:sz w:val="22"/>
                <w:szCs w:val="22"/>
              </w:rPr>
              <w:t>codelist</w:t>
            </w:r>
            <w:proofErr w:type="spellEnd"/>
            <w:r w:rsidR="00DA1ED5">
              <w:rPr>
                <w:rFonts w:asciiTheme="minorHAnsi" w:hAnsiTheme="minorHAnsi" w:cs="Courier New"/>
                <w:sz w:val="22"/>
                <w:szCs w:val="22"/>
              </w:rPr>
              <w:t xml:space="preserve"> for the data encoding format described in S-100 Part 10c, for use by specifications which encode that in metadata files.</w:t>
            </w:r>
          </w:p>
        </w:tc>
      </w:tr>
      <w:tr w:rsidR="00192A59" w:rsidRPr="0029378D" w14:paraId="1ACB12E4" w14:textId="77777777" w:rsidTr="00FB7007">
        <w:tc>
          <w:tcPr>
            <w:tcW w:w="2974" w:type="pct"/>
          </w:tcPr>
          <w:p w14:paraId="35A4F8C1" w14:textId="22039802" w:rsidR="00192A59" w:rsidRDefault="00192A59" w:rsidP="00F06ED9">
            <w:pPr>
              <w:pStyle w:val="PlainText"/>
              <w:jc w:val="left"/>
              <w:rPr>
                <w:rFonts w:ascii="Courier New" w:hAnsi="Courier New" w:cs="Courier New"/>
                <w:b/>
                <w:sz w:val="20"/>
                <w:szCs w:val="20"/>
              </w:rPr>
            </w:pPr>
            <w:r>
              <w:rPr>
                <w:rFonts w:ascii="Courier New" w:hAnsi="Courier New" w:cs="Courier New"/>
                <w:b/>
                <w:sz w:val="20"/>
                <w:szCs w:val="20"/>
              </w:rPr>
              <w:t xml:space="preserve">  cat/codelists.html</w:t>
            </w:r>
          </w:p>
        </w:tc>
        <w:tc>
          <w:tcPr>
            <w:tcW w:w="2026" w:type="pct"/>
          </w:tcPr>
          <w:p w14:paraId="14E7C707" w14:textId="7BA344D7" w:rsidR="00192A59" w:rsidRDefault="00192A59" w:rsidP="00F06ED9">
            <w:pPr>
              <w:pStyle w:val="PlainText"/>
              <w:jc w:val="left"/>
              <w:rPr>
                <w:rFonts w:asciiTheme="minorHAnsi" w:hAnsiTheme="minorHAnsi" w:cs="Courier New"/>
                <w:sz w:val="22"/>
                <w:szCs w:val="22"/>
              </w:rPr>
            </w:pPr>
            <w:r>
              <w:rPr>
                <w:rFonts w:asciiTheme="minorHAnsi" w:hAnsiTheme="minorHAnsi" w:cs="Courier New"/>
                <w:sz w:val="22"/>
                <w:szCs w:val="22"/>
              </w:rPr>
              <w:t xml:space="preserve">Human-readable list of </w:t>
            </w: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and codes.</w:t>
            </w:r>
          </w:p>
        </w:tc>
      </w:tr>
      <w:tr w:rsidR="00A253D7" w:rsidRPr="0029378D" w14:paraId="29B9D708" w14:textId="77777777" w:rsidTr="00FB7007">
        <w:tc>
          <w:tcPr>
            <w:tcW w:w="2974"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00A253D7" w:rsidRPr="00A253D7">
              <w:rPr>
                <w:rFonts w:ascii="Courier New" w:hAnsi="Courier New" w:cs="Courier New"/>
                <w:b/>
                <w:sz w:val="20"/>
                <w:szCs w:val="20"/>
              </w:rPr>
              <w:t>gml</w:t>
            </w:r>
            <w:proofErr w:type="spellEnd"/>
            <w:r w:rsidR="00A253D7" w:rsidRPr="00A253D7">
              <w:rPr>
                <w:rFonts w:ascii="Courier New" w:hAnsi="Courier New" w:cs="Courier New"/>
                <w:b/>
                <w:sz w:val="20"/>
                <w:szCs w:val="20"/>
              </w:rPr>
              <w:t>/*.xml</w:t>
            </w:r>
          </w:p>
        </w:tc>
        <w:tc>
          <w:tcPr>
            <w:tcW w:w="2026"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 xml:space="preserve">IHO S-100 </w:t>
            </w: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35643474"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proofErr w:type="spellStart"/>
            <w:r w:rsidR="0011698A">
              <w:rPr>
                <w:rFonts w:asciiTheme="minorHAnsi" w:hAnsiTheme="minorHAnsi" w:cs="Courier New"/>
                <w:b/>
                <w:i/>
                <w:sz w:val="22"/>
                <w:szCs w:val="22"/>
              </w:rPr>
              <w:t>Codelist</w:t>
            </w:r>
            <w:proofErr w:type="spellEnd"/>
            <w:r w:rsidR="0011698A">
              <w:rPr>
                <w:rFonts w:asciiTheme="minorHAnsi" w:hAnsiTheme="minorHAnsi" w:cs="Courier New"/>
                <w:b/>
                <w:i/>
                <w:sz w:val="22"/>
                <w:szCs w:val="22"/>
              </w:rPr>
              <w:t xml:space="preserve"> location</w:t>
            </w:r>
            <w:r w:rsidR="00D51B5D">
              <w:rPr>
                <w:rFonts w:asciiTheme="minorHAnsi" w:hAnsiTheme="minorHAnsi" w:cs="Courier New"/>
                <w:b/>
                <w:i/>
                <w:sz w:val="22"/>
                <w:szCs w:val="22"/>
              </w:rPr>
              <w:t>s</w:t>
            </w:r>
          </w:p>
        </w:tc>
      </w:tr>
      <w:tr w:rsidR="00B31C01" w:rsidRPr="0029378D" w14:paraId="39F7EED4" w14:textId="77777777" w:rsidTr="00BC40C9">
        <w:tc>
          <w:tcPr>
            <w:tcW w:w="2974" w:type="pct"/>
          </w:tcPr>
          <w:p w14:paraId="1BD7473E" w14:textId="77777777" w:rsidR="005254FA" w:rsidRDefault="00613962" w:rsidP="006E49B8">
            <w:pPr>
              <w:pStyle w:val="PlainText"/>
              <w:jc w:val="left"/>
              <w:rPr>
                <w:rFonts w:ascii="Courier New" w:hAnsi="Courier New" w:cs="Courier New"/>
                <w:b/>
                <w:sz w:val="20"/>
                <w:szCs w:val="20"/>
              </w:rPr>
            </w:pPr>
            <w:r w:rsidRPr="00613962">
              <w:rPr>
                <w:rFonts w:ascii="Courier New" w:hAnsi="Courier New" w:cs="Courier New"/>
                <w:b/>
                <w:sz w:val="20"/>
                <w:szCs w:val="20"/>
              </w:rPr>
              <w:t>standards.iso.org/iso/191</w:t>
            </w:r>
            <w:r w:rsidR="00FB7007">
              <w:rPr>
                <w:rFonts w:ascii="Courier New" w:hAnsi="Courier New" w:cs="Courier New"/>
                <w:b/>
                <w:sz w:val="20"/>
                <w:szCs w:val="20"/>
              </w:rPr>
              <w:t>xx</w:t>
            </w:r>
            <w:r w:rsidRPr="00613962">
              <w:rPr>
                <w:rFonts w:ascii="Courier New" w:hAnsi="Courier New" w:cs="Courier New"/>
                <w:b/>
                <w:sz w:val="20"/>
                <w:szCs w:val="20"/>
              </w:rPr>
              <w:t>/</w:t>
            </w:r>
            <w:r w:rsidR="00FB7007">
              <w:rPr>
                <w:rFonts w:ascii="Courier New" w:hAnsi="Courier New" w:cs="Courier New"/>
                <w:b/>
                <w:sz w:val="20"/>
                <w:szCs w:val="20"/>
              </w:rPr>
              <w:t>...</w:t>
            </w:r>
            <w:r w:rsidRPr="00613962">
              <w:rPr>
                <w:rFonts w:ascii="Courier New" w:hAnsi="Courier New" w:cs="Courier New"/>
                <w:b/>
                <w:sz w:val="20"/>
                <w:szCs w:val="20"/>
              </w:rPr>
              <w:t>/</w:t>
            </w:r>
            <w:r w:rsidR="00BC40C9">
              <w:rPr>
                <w:rFonts w:ascii="Courier New" w:hAnsi="Courier New" w:cs="Courier New"/>
                <w:b/>
                <w:sz w:val="20"/>
                <w:szCs w:val="20"/>
              </w:rPr>
              <w:t>&lt;file&gt;.xml</w:t>
            </w:r>
          </w:p>
          <w:p w14:paraId="70054C48" w14:textId="603D06E1" w:rsidR="005254FA" w:rsidRDefault="00D51B5D" w:rsidP="006E49B8">
            <w:pPr>
              <w:pStyle w:val="PlainText"/>
              <w:jc w:val="left"/>
              <w:rPr>
                <w:rFonts w:ascii="Courier New" w:hAnsi="Courier New" w:cs="Courier New"/>
                <w:b/>
                <w:sz w:val="20"/>
                <w:szCs w:val="20"/>
              </w:rPr>
            </w:pPr>
            <w:r>
              <w:rPr>
                <w:rFonts w:ascii="Courier New" w:hAnsi="Courier New" w:cs="Courier New"/>
                <w:b/>
                <w:sz w:val="20"/>
                <w:szCs w:val="20"/>
              </w:rPr>
              <w:t>or</w:t>
            </w:r>
          </w:p>
          <w:p w14:paraId="4A4D9EEF" w14:textId="5357F2AA" w:rsidR="00D51B5D" w:rsidRDefault="00D51B5D" w:rsidP="006E49B8">
            <w:pPr>
              <w:pStyle w:val="PlainText"/>
              <w:jc w:val="left"/>
              <w:rPr>
                <w:rFonts w:ascii="Courier New" w:hAnsi="Courier New" w:cs="Courier New"/>
                <w:b/>
                <w:sz w:val="20"/>
                <w:szCs w:val="20"/>
              </w:rPr>
            </w:pPr>
            <w:r>
              <w:rPr>
                <w:rFonts w:ascii="Courier New" w:hAnsi="Courier New" w:cs="Courier New"/>
                <w:b/>
                <w:sz w:val="20"/>
                <w:szCs w:val="20"/>
              </w:rPr>
              <w:t>schemas.isotc211.org/191xx/.../</w:t>
            </w:r>
            <w:r w:rsidR="00B80663">
              <w:rPr>
                <w:rFonts w:ascii="Courier New" w:hAnsi="Courier New" w:cs="Courier New"/>
                <w:b/>
                <w:sz w:val="20"/>
                <w:szCs w:val="20"/>
              </w:rPr>
              <w:t>&lt;file&gt;</w:t>
            </w:r>
            <w:r>
              <w:rPr>
                <w:rFonts w:ascii="Courier New" w:hAnsi="Courier New" w:cs="Courier New"/>
                <w:b/>
                <w:sz w:val="20"/>
                <w:szCs w:val="20"/>
              </w:rPr>
              <w:t>.xml</w:t>
            </w:r>
          </w:p>
        </w:tc>
        <w:tc>
          <w:tcPr>
            <w:tcW w:w="2026" w:type="pct"/>
          </w:tcPr>
          <w:p w14:paraId="1ED7056D" w14:textId="2FCACA61" w:rsidR="00B31C01" w:rsidRPr="00A253D7" w:rsidRDefault="00612C2F" w:rsidP="006E49B8">
            <w:pPr>
              <w:pStyle w:val="PlainText"/>
              <w:jc w:val="left"/>
              <w:rPr>
                <w:rFonts w:asciiTheme="minorHAnsi" w:hAnsiTheme="minorHAnsi" w:cs="Courier New"/>
                <w:sz w:val="22"/>
                <w:szCs w:val="22"/>
              </w:rPr>
            </w:pPr>
            <w:r>
              <w:rPr>
                <w:rFonts w:asciiTheme="minorHAnsi" w:hAnsiTheme="minorHAnsi" w:cs="Courier New"/>
                <w:sz w:val="22"/>
                <w:szCs w:val="22"/>
              </w:rPr>
              <w:t>ISO</w:t>
            </w:r>
            <w:r w:rsidR="006E49B8">
              <w:rPr>
                <w:rFonts w:asciiTheme="minorHAnsi" w:hAnsiTheme="minorHAnsi" w:cs="Courier New"/>
                <w:sz w:val="22"/>
                <w:szCs w:val="22"/>
              </w:rPr>
              <w:t xml:space="preserve"> </w:t>
            </w:r>
            <w:proofErr w:type="spellStart"/>
            <w:r w:rsidR="006E49B8">
              <w:rPr>
                <w:rFonts w:asciiTheme="minorHAnsi" w:hAnsiTheme="minorHAnsi" w:cs="Courier New"/>
                <w:sz w:val="22"/>
                <w:szCs w:val="22"/>
              </w:rPr>
              <w:t>codelists</w:t>
            </w:r>
            <w:proofErr w:type="spellEnd"/>
            <w:r w:rsidR="006E49B8">
              <w:rPr>
                <w:rFonts w:asciiTheme="minorHAnsi" w:hAnsiTheme="minorHAnsi" w:cs="Courier New"/>
                <w:sz w:val="22"/>
                <w:szCs w:val="22"/>
              </w:rPr>
              <w:t xml:space="preserve"> for individual </w:t>
            </w:r>
            <w:r>
              <w:rPr>
                <w:rFonts w:asciiTheme="minorHAnsi" w:hAnsiTheme="minorHAnsi" w:cs="Courier New"/>
                <w:sz w:val="22"/>
                <w:szCs w:val="22"/>
              </w:rPr>
              <w:t>ISO schema packages</w:t>
            </w:r>
            <w:r w:rsidR="006E49B8">
              <w:rPr>
                <w:rFonts w:asciiTheme="minorHAnsi" w:hAnsiTheme="minorHAnsi" w:cs="Courier New"/>
                <w:sz w:val="22"/>
                <w:szCs w:val="22"/>
              </w:rPr>
              <w:t>.</w:t>
            </w:r>
            <w:r w:rsidR="00BC40C9">
              <w:rPr>
                <w:rFonts w:asciiTheme="minorHAnsi" w:hAnsiTheme="minorHAnsi" w:cs="Courier New"/>
                <w:sz w:val="22"/>
                <w:szCs w:val="22"/>
              </w:rPr>
              <w:t xml:space="preserve"> The file name and location varies but they are generally located within a </w:t>
            </w:r>
            <w:r w:rsidR="00BC40C9" w:rsidRPr="00BC40C9">
              <w:rPr>
                <w:rFonts w:asciiTheme="minorHAnsi" w:hAnsiTheme="minorHAnsi" w:cs="Courier New"/>
                <w:i/>
                <w:iCs/>
                <w:sz w:val="22"/>
                <w:szCs w:val="22"/>
              </w:rPr>
              <w:t>.../resources/</w:t>
            </w:r>
            <w:r w:rsidR="00BC40C9">
              <w:rPr>
                <w:rFonts w:asciiTheme="minorHAnsi" w:hAnsiTheme="minorHAnsi" w:cs="Courier New"/>
                <w:sz w:val="22"/>
                <w:szCs w:val="22"/>
              </w:rPr>
              <w:t xml:space="preserve"> folder hierarchy.</w:t>
            </w:r>
          </w:p>
        </w:tc>
      </w:tr>
      <w:tr w:rsidR="00BC40C9" w:rsidRPr="0029378D" w14:paraId="73BF6453" w14:textId="77777777" w:rsidTr="00BC40C9">
        <w:tc>
          <w:tcPr>
            <w:tcW w:w="2974" w:type="pct"/>
          </w:tcPr>
          <w:p w14:paraId="111FF62F" w14:textId="5B8E9DF4" w:rsidR="00BC40C9" w:rsidRPr="00613962" w:rsidRDefault="00BC40C9" w:rsidP="005254FA">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A253D7">
              <w:rPr>
                <w:rFonts w:ascii="Courier New" w:hAnsi="Courier New" w:cs="Courier New"/>
                <w:b/>
                <w:sz w:val="20"/>
                <w:szCs w:val="20"/>
              </w:rPr>
              <w:t>cat/codelists.xml</w:t>
            </w:r>
          </w:p>
        </w:tc>
        <w:tc>
          <w:tcPr>
            <w:tcW w:w="2026" w:type="pct"/>
          </w:tcPr>
          <w:p w14:paraId="12341968" w14:textId="761A0341" w:rsidR="00BC40C9" w:rsidDel="00612C2F" w:rsidRDefault="00B80663" w:rsidP="005254FA">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w:t>
            </w:r>
            <w:r w:rsidR="00BC40C9" w:rsidRPr="00A253D7">
              <w:rPr>
                <w:rFonts w:asciiTheme="minorHAnsi" w:hAnsiTheme="minorHAnsi" w:cs="Courier New"/>
                <w:sz w:val="22"/>
                <w:szCs w:val="22"/>
              </w:rPr>
              <w:t>odelists</w:t>
            </w:r>
            <w:proofErr w:type="spellEnd"/>
            <w:r>
              <w:rPr>
                <w:rFonts w:asciiTheme="minorHAnsi" w:hAnsiTheme="minorHAnsi" w:cs="Courier New"/>
                <w:sz w:val="22"/>
                <w:szCs w:val="22"/>
              </w:rPr>
              <w:t xml:space="preserve"> </w:t>
            </w:r>
            <w:r w:rsidR="00BC40C9" w:rsidRPr="00A253D7">
              <w:rPr>
                <w:rFonts w:asciiTheme="minorHAnsi" w:hAnsiTheme="minorHAnsi" w:cs="Courier New"/>
                <w:sz w:val="22"/>
                <w:szCs w:val="22"/>
              </w:rPr>
              <w:t>in ISO catalog format</w:t>
            </w:r>
            <w:r w:rsidR="00BC40C9">
              <w:rPr>
                <w:rFonts w:asciiTheme="minorHAnsi" w:hAnsiTheme="minorHAnsi" w:cs="Courier New"/>
                <w:sz w:val="22"/>
                <w:szCs w:val="22"/>
              </w:rPr>
              <w:t>.</w:t>
            </w:r>
          </w:p>
        </w:tc>
      </w:tr>
      <w:tr w:rsidR="00BC40C9" w:rsidRPr="0029378D" w14:paraId="1B8F1524" w14:textId="77777777" w:rsidTr="00BC40C9">
        <w:tc>
          <w:tcPr>
            <w:tcW w:w="2974" w:type="pct"/>
          </w:tcPr>
          <w:p w14:paraId="7E165368" w14:textId="2474278B" w:rsidR="00BC40C9" w:rsidRPr="00613962" w:rsidRDefault="00BC40C9" w:rsidP="005254FA">
            <w:pPr>
              <w:pStyle w:val="PlainText"/>
              <w:jc w:val="left"/>
              <w:rPr>
                <w:rFonts w:ascii="Courier New" w:hAnsi="Courier New" w:cs="Courier New"/>
                <w:b/>
                <w:sz w:val="20"/>
                <w:szCs w:val="20"/>
              </w:rPr>
            </w:pPr>
            <w:r>
              <w:rPr>
                <w:rFonts w:ascii="Courier New" w:hAnsi="Courier New" w:cs="Courier New"/>
                <w:b/>
                <w:sz w:val="20"/>
                <w:szCs w:val="20"/>
              </w:rPr>
              <w:t xml:space="preserve">  </w:t>
            </w:r>
            <w:proofErr w:type="spellStart"/>
            <w:r w:rsidRPr="00A253D7">
              <w:rPr>
                <w:rFonts w:ascii="Courier New" w:hAnsi="Courier New" w:cs="Courier New"/>
                <w:b/>
                <w:sz w:val="20"/>
                <w:szCs w:val="20"/>
              </w:rPr>
              <w:t>gml</w:t>
            </w:r>
            <w:proofErr w:type="spellEnd"/>
            <w:r w:rsidRPr="00A253D7">
              <w:rPr>
                <w:rFonts w:ascii="Courier New" w:hAnsi="Courier New" w:cs="Courier New"/>
                <w:b/>
                <w:sz w:val="20"/>
                <w:szCs w:val="20"/>
              </w:rPr>
              <w:t>/*.xml</w:t>
            </w:r>
          </w:p>
        </w:tc>
        <w:tc>
          <w:tcPr>
            <w:tcW w:w="2026" w:type="pct"/>
          </w:tcPr>
          <w:p w14:paraId="398AC407" w14:textId="7EC5C6CF" w:rsidR="00BC40C9" w:rsidDel="00612C2F" w:rsidRDefault="00BC40C9" w:rsidP="005254FA">
            <w:pPr>
              <w:pStyle w:val="PlainText"/>
              <w:jc w:val="left"/>
              <w:rPr>
                <w:rFonts w:asciiTheme="minorHAnsi" w:hAnsiTheme="minorHAnsi" w:cs="Courier New"/>
                <w:sz w:val="22"/>
                <w:szCs w:val="22"/>
              </w:rPr>
            </w:pPr>
            <w:proofErr w:type="spellStart"/>
            <w:r w:rsidRPr="00A253D7">
              <w:rPr>
                <w:rFonts w:asciiTheme="minorHAnsi" w:hAnsiTheme="minorHAnsi" w:cs="Courier New"/>
                <w:sz w:val="22"/>
                <w:szCs w:val="22"/>
              </w:rPr>
              <w:t>Codelists</w:t>
            </w:r>
            <w:proofErr w:type="spellEnd"/>
            <w:r w:rsidRPr="00A253D7">
              <w:rPr>
                <w:rFonts w:asciiTheme="minorHAnsi" w:hAnsiTheme="minorHAnsi" w:cs="Courier New"/>
                <w:sz w:val="22"/>
                <w:szCs w:val="22"/>
              </w:rPr>
              <w:t xml:space="preserve"> in GML dictionary format. </w:t>
            </w:r>
            <w:r>
              <w:rPr>
                <w:rFonts w:asciiTheme="minorHAnsi" w:hAnsiTheme="minorHAnsi" w:cs="Courier New"/>
                <w:sz w:val="22"/>
                <w:szCs w:val="22"/>
              </w:rPr>
              <w:t>Optional, current practice</w:t>
            </w:r>
            <w:r w:rsidR="00B80663">
              <w:rPr>
                <w:rFonts w:asciiTheme="minorHAnsi" w:hAnsiTheme="minorHAnsi" w:cs="Courier New"/>
                <w:sz w:val="22"/>
                <w:szCs w:val="22"/>
              </w:rPr>
              <w:t xml:space="preserve"> in S-100</w:t>
            </w:r>
            <w:r>
              <w:rPr>
                <w:rFonts w:asciiTheme="minorHAnsi" w:hAnsiTheme="minorHAnsi" w:cs="Courier New"/>
                <w:sz w:val="22"/>
                <w:szCs w:val="22"/>
              </w:rPr>
              <w:t xml:space="preserve"> uses the ISO catalog format.</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 xml:space="preserve">Product-specific </w:t>
            </w:r>
            <w:proofErr w:type="spellStart"/>
            <w:r w:rsidRPr="00613DDA">
              <w:rPr>
                <w:rFonts w:asciiTheme="minorHAnsi" w:hAnsiTheme="minorHAnsi" w:cs="Courier New"/>
                <w:b/>
                <w:i/>
                <w:sz w:val="22"/>
                <w:szCs w:val="22"/>
              </w:rPr>
              <w:t>codelist</w:t>
            </w:r>
            <w:proofErr w:type="spellEnd"/>
            <w:r w:rsidRPr="00613DDA">
              <w:rPr>
                <w:rFonts w:asciiTheme="minorHAnsi" w:hAnsiTheme="minorHAnsi" w:cs="Courier New"/>
                <w:b/>
                <w:i/>
                <w:sz w:val="22"/>
                <w:szCs w:val="22"/>
              </w:rPr>
              <w:t xml:space="preserve"> locations</w:t>
            </w:r>
          </w:p>
        </w:tc>
      </w:tr>
      <w:tr w:rsidR="00EF06B8" w:rsidRPr="0029378D" w14:paraId="7231354C" w14:textId="77777777" w:rsidTr="00BC40C9">
        <w:tc>
          <w:tcPr>
            <w:tcW w:w="2974"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w:t>
            </w:r>
            <w:proofErr w:type="spellStart"/>
            <w:r>
              <w:rPr>
                <w:rFonts w:ascii="Courier New" w:hAnsi="Courier New" w:cs="Courier New"/>
                <w:b/>
                <w:sz w:val="20"/>
                <w:szCs w:val="20"/>
              </w:rPr>
              <w:t>Snnn</w:t>
            </w:r>
            <w:proofErr w:type="spellEnd"/>
            <w:r>
              <w:rPr>
                <w:rFonts w:ascii="Courier New" w:hAnsi="Courier New" w:cs="Courier New"/>
                <w:b/>
                <w:sz w:val="20"/>
                <w:szCs w:val="20"/>
              </w:rPr>
              <w:t>&gt;/&lt;version&gt;/resources/</w:t>
            </w:r>
            <w:proofErr w:type="spellStart"/>
            <w:r>
              <w:rPr>
                <w:rFonts w:ascii="Courier New" w:hAnsi="Courier New" w:cs="Courier New"/>
                <w:b/>
                <w:sz w:val="20"/>
                <w:szCs w:val="20"/>
              </w:rPr>
              <w:t>Codelists</w:t>
            </w:r>
            <w:proofErr w:type="spellEnd"/>
            <w:r>
              <w:rPr>
                <w:rFonts w:ascii="Courier New" w:hAnsi="Courier New" w:cs="Courier New"/>
                <w:b/>
                <w:sz w:val="20"/>
                <w:szCs w:val="20"/>
              </w:rPr>
              <w:t>/...</w:t>
            </w:r>
          </w:p>
        </w:tc>
        <w:tc>
          <w:tcPr>
            <w:tcW w:w="2026" w:type="pct"/>
          </w:tcPr>
          <w:p w14:paraId="16567E36" w14:textId="77777777" w:rsidR="00EF06B8" w:rsidRDefault="00EF06B8" w:rsidP="00EF06B8">
            <w:pPr>
              <w:pStyle w:val="PlainText"/>
              <w:jc w:val="left"/>
              <w:rPr>
                <w:rFonts w:asciiTheme="minorHAnsi" w:hAnsiTheme="minorHAnsi" w:cs="Courier New"/>
                <w:sz w:val="22"/>
                <w:szCs w:val="22"/>
              </w:rPr>
            </w:pPr>
            <w:proofErr w:type="spellStart"/>
            <w:r>
              <w:rPr>
                <w:rFonts w:asciiTheme="minorHAnsi" w:hAnsiTheme="minorHAnsi" w:cs="Courier New"/>
                <w:sz w:val="22"/>
                <w:szCs w:val="22"/>
              </w:rPr>
              <w:t>Codelists</w:t>
            </w:r>
            <w:proofErr w:type="spellEnd"/>
            <w:r>
              <w:rPr>
                <w:rFonts w:asciiTheme="minorHAnsi" w:hAnsiTheme="minorHAnsi" w:cs="Courier New"/>
                <w:sz w:val="22"/>
                <w:szCs w:val="22"/>
              </w:rPr>
              <w:t xml:space="preserve"> specific to S-</w:t>
            </w:r>
            <w:proofErr w:type="spellStart"/>
            <w:r>
              <w:rPr>
                <w:rFonts w:asciiTheme="minorHAnsi" w:hAnsiTheme="minorHAnsi" w:cs="Courier New"/>
                <w:sz w:val="22"/>
                <w:szCs w:val="22"/>
              </w:rPr>
              <w:t>nnn</w:t>
            </w:r>
            <w:proofErr w:type="spellEnd"/>
            <w:r>
              <w:rPr>
                <w:rFonts w:asciiTheme="minorHAnsi" w:hAnsiTheme="minorHAnsi" w:cs="Courier New"/>
                <w:sz w:val="22"/>
                <w:szCs w:val="22"/>
              </w:rPr>
              <w:t xml:space="preserve">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5521AA43" w:rsidR="00FF3250" w:rsidRDefault="00FF3250" w:rsidP="00F46B59">
      <w:pPr>
        <w:pStyle w:val="PlainText"/>
        <w:rPr>
          <w:rFonts w:asciiTheme="minorHAnsi" w:hAnsiTheme="minorHAnsi" w:cs="Courier New"/>
          <w:sz w:val="22"/>
          <w:szCs w:val="22"/>
        </w:rPr>
      </w:pPr>
    </w:p>
    <w:p w14:paraId="078D9D7E" w14:textId="38EB90B8" w:rsidR="00C045F0" w:rsidRPr="00F06ED9" w:rsidRDefault="00C045F0" w:rsidP="00F46B59">
      <w:pPr>
        <w:pStyle w:val="PlainText"/>
        <w:rPr>
          <w:rFonts w:asciiTheme="minorHAnsi" w:hAnsiTheme="minorHAnsi" w:cs="Courier New"/>
          <w:b/>
          <w:bCs/>
          <w:sz w:val="24"/>
          <w:szCs w:val="24"/>
        </w:rPr>
      </w:pPr>
      <w:r w:rsidRPr="00F06ED9">
        <w:rPr>
          <w:rFonts w:asciiTheme="minorHAnsi" w:hAnsiTheme="minorHAnsi" w:cs="Courier New"/>
          <w:b/>
          <w:bCs/>
          <w:sz w:val="24"/>
          <w:szCs w:val="24"/>
        </w:rPr>
        <w:t>Updates</w:t>
      </w:r>
    </w:p>
    <w:p w14:paraId="32AB03E6" w14:textId="77777777" w:rsidR="00C045F0" w:rsidRDefault="00C045F0" w:rsidP="00C045F0">
      <w:pPr>
        <w:pStyle w:val="PlainText"/>
        <w:rPr>
          <w:rFonts w:asciiTheme="minorHAnsi" w:hAnsiTheme="minorHAnsi" w:cs="Courier New"/>
          <w:sz w:val="22"/>
          <w:szCs w:val="22"/>
        </w:rPr>
      </w:pPr>
      <w:r w:rsidRPr="00083F38">
        <w:rPr>
          <w:rFonts w:asciiTheme="minorHAnsi" w:hAnsiTheme="minorHAnsi" w:cs="Courier New"/>
          <w:b/>
          <w:bCs/>
          <w:sz w:val="22"/>
          <w:szCs w:val="22"/>
        </w:rPr>
        <w:t>During the Edition 5.0 pre-publication review</w:t>
      </w:r>
      <w:r>
        <w:rPr>
          <w:rFonts w:asciiTheme="minorHAnsi" w:hAnsiTheme="minorHAnsi" w:cs="Courier New"/>
          <w:sz w:val="22"/>
          <w:szCs w:val="22"/>
        </w:rPr>
        <w:t>: For corrections to the draft schemas before finalization of S-100 Edition 5.0:</w:t>
      </w:r>
    </w:p>
    <w:p w14:paraId="204EBDAF" w14:textId="79FA3FE5" w:rsidR="00C045F0" w:rsidRDefault="00C045F0" w:rsidP="00C045F0">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namespace will be stable (i.e., the 5.0 namespace will be retained);</w:t>
      </w:r>
    </w:p>
    <w:p w14:paraId="10722ACE" w14:textId="3AF4FC60" w:rsidR="004E63E9" w:rsidRDefault="004E63E9"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F06ED9">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6962F0D3" w14:textId="0EB751DA"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13BDB5D5" w14:textId="2C56D0E4" w:rsidR="00C045F0" w:rsidRDefault="00C045F0" w:rsidP="00F06ED9">
      <w:pPr>
        <w:pStyle w:val="PlainText"/>
        <w:numPr>
          <w:ilvl w:val="0"/>
          <w:numId w:val="9"/>
        </w:numPr>
        <w:rPr>
          <w:rFonts w:asciiTheme="minorHAnsi" w:hAnsiTheme="minorHAnsi" w:cs="Courier New"/>
          <w:sz w:val="22"/>
          <w:szCs w:val="22"/>
        </w:rPr>
      </w:pPr>
      <w:r>
        <w:rPr>
          <w:rFonts w:asciiTheme="minorHAnsi" w:hAnsiTheme="minorHAnsi" w:cs="Courier New"/>
          <w:sz w:val="22"/>
          <w:szCs w:val="22"/>
        </w:rPr>
        <w:t xml:space="preserve">older build folders </w:t>
      </w:r>
      <w:r w:rsidR="004E63E9" w:rsidRPr="00BC40C9">
        <w:rPr>
          <w:rFonts w:asciiTheme="minorHAnsi" w:hAnsiTheme="minorHAnsi" w:cs="Courier New"/>
          <w:b/>
          <w:bCs/>
          <w:sz w:val="22"/>
          <w:szCs w:val="22"/>
        </w:rPr>
        <w:t>may</w:t>
      </w:r>
      <w:r w:rsidRPr="00BC40C9">
        <w:rPr>
          <w:rFonts w:asciiTheme="minorHAnsi" w:hAnsiTheme="minorHAnsi" w:cs="Courier New"/>
          <w:b/>
          <w:bCs/>
          <w:sz w:val="22"/>
          <w:szCs w:val="22"/>
        </w:rPr>
        <w:t xml:space="preserve"> be removed</w:t>
      </w:r>
      <w:r w:rsidR="004E63E9">
        <w:rPr>
          <w:rFonts w:asciiTheme="minorHAnsi" w:hAnsiTheme="minorHAnsi" w:cs="Courier New"/>
          <w:sz w:val="22"/>
          <w:szCs w:val="22"/>
        </w:rPr>
        <w:t>, depending on the nature of the change.</w:t>
      </w:r>
    </w:p>
    <w:p w14:paraId="6FF5646C" w14:textId="77777777" w:rsidR="00C045F0" w:rsidRDefault="00C045F0" w:rsidP="00C045F0">
      <w:pPr>
        <w:pStyle w:val="PlainText"/>
        <w:rPr>
          <w:rFonts w:asciiTheme="minorHAnsi" w:hAnsiTheme="minorHAnsi" w:cs="Courier New"/>
          <w:sz w:val="22"/>
          <w:szCs w:val="22"/>
        </w:rPr>
      </w:pPr>
    </w:p>
    <w:p w14:paraId="523CD339" w14:textId="0F0F1081" w:rsidR="00C045F0" w:rsidRDefault="0057170B" w:rsidP="00C045F0">
      <w:pPr>
        <w:pStyle w:val="PlainText"/>
        <w:rPr>
          <w:rFonts w:asciiTheme="minorHAnsi" w:hAnsiTheme="minorHAnsi" w:cs="Courier New"/>
          <w:sz w:val="22"/>
          <w:szCs w:val="22"/>
        </w:rPr>
      </w:pPr>
      <w:r>
        <w:rPr>
          <w:rFonts w:asciiTheme="minorHAnsi" w:hAnsiTheme="minorHAnsi" w:cs="Courier New"/>
          <w:b/>
          <w:bCs/>
          <w:sz w:val="22"/>
          <w:szCs w:val="22"/>
        </w:rPr>
        <w:t xml:space="preserve">Post-publication - </w:t>
      </w:r>
      <w:r w:rsidR="00C045F0" w:rsidRPr="00083F38">
        <w:rPr>
          <w:rFonts w:asciiTheme="minorHAnsi" w:hAnsiTheme="minorHAnsi" w:cs="Courier New"/>
          <w:b/>
          <w:bCs/>
          <w:sz w:val="22"/>
          <w:szCs w:val="22"/>
        </w:rPr>
        <w:t xml:space="preserve">After </w:t>
      </w:r>
      <w:r w:rsidR="00C045F0">
        <w:rPr>
          <w:rFonts w:asciiTheme="minorHAnsi" w:hAnsiTheme="minorHAnsi" w:cs="Courier New"/>
          <w:b/>
          <w:bCs/>
          <w:sz w:val="22"/>
          <w:szCs w:val="22"/>
        </w:rPr>
        <w:t>finalization</w:t>
      </w:r>
      <w:r w:rsidR="00C045F0" w:rsidRPr="00083F38">
        <w:rPr>
          <w:rFonts w:asciiTheme="minorHAnsi" w:hAnsiTheme="minorHAnsi" w:cs="Courier New"/>
          <w:b/>
          <w:bCs/>
          <w:sz w:val="22"/>
          <w:szCs w:val="22"/>
        </w:rPr>
        <w:t xml:space="preserve"> of S-100 Edition 5.0</w:t>
      </w:r>
      <w:r w:rsidR="00C045F0">
        <w:rPr>
          <w:rFonts w:asciiTheme="minorHAnsi" w:hAnsiTheme="minorHAnsi" w:cs="Courier New"/>
          <w:sz w:val="22"/>
          <w:szCs w:val="22"/>
        </w:rPr>
        <w:t xml:space="preserve">: </w:t>
      </w:r>
      <w:r w:rsidR="00C045F0" w:rsidRPr="00C045F0">
        <w:rPr>
          <w:rFonts w:asciiTheme="minorHAnsi" w:hAnsiTheme="minorHAnsi" w:cs="Courier New"/>
          <w:sz w:val="22"/>
          <w:szCs w:val="22"/>
        </w:rPr>
        <w:t>After publication of S-100 Edition 5.0</w:t>
      </w:r>
      <w:r w:rsidR="00C045F0">
        <w:rPr>
          <w:rFonts w:asciiTheme="minorHAnsi" w:hAnsiTheme="minorHAnsi" w:cs="Courier New"/>
          <w:sz w:val="22"/>
          <w:szCs w:val="22"/>
        </w:rPr>
        <w:t>:</w:t>
      </w:r>
    </w:p>
    <w:p w14:paraId="757F8FE1" w14:textId="3B51F678"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lastRenderedPageBreak/>
        <w:t>the namespace will be updated if and only if the old and new schemas do not cross-validate (see Namespaces below);</w:t>
      </w:r>
    </w:p>
    <w:p w14:paraId="58AF6C7A" w14:textId="3DA2DDCF"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 xml:space="preserve">the version attribute in the </w:t>
      </w:r>
      <w:r w:rsidRPr="00F06ED9">
        <w:rPr>
          <w:rFonts w:asciiTheme="minorHAnsi" w:hAnsiTheme="minorHAnsi" w:cs="Courier New"/>
          <w:i/>
          <w:iCs/>
          <w:sz w:val="22"/>
          <w:szCs w:val="22"/>
        </w:rPr>
        <w:t>&lt;schema&gt;</w:t>
      </w:r>
      <w:r>
        <w:rPr>
          <w:rFonts w:asciiTheme="minorHAnsi" w:hAnsiTheme="minorHAnsi" w:cs="Courier New"/>
          <w:sz w:val="22"/>
          <w:szCs w:val="22"/>
        </w:rPr>
        <w:t xml:space="preserve"> tag will be updated (see </w:t>
      </w:r>
      <w:r w:rsidRPr="00C528FF">
        <w:rPr>
          <w:rFonts w:asciiTheme="minorHAnsi" w:hAnsiTheme="minorHAnsi" w:cs="Courier New"/>
          <w:b/>
          <w:bCs/>
          <w:sz w:val="22"/>
          <w:szCs w:val="22"/>
        </w:rPr>
        <w:t>Version Numbering</w:t>
      </w:r>
      <w:r>
        <w:rPr>
          <w:rFonts w:asciiTheme="minorHAnsi" w:hAnsiTheme="minorHAnsi" w:cs="Courier New"/>
          <w:sz w:val="22"/>
          <w:szCs w:val="22"/>
        </w:rPr>
        <w:t xml:space="preserve"> below);</w:t>
      </w:r>
    </w:p>
    <w:p w14:paraId="7C3DACAB" w14:textId="6EAF7B8A" w:rsidR="004E63E9" w:rsidRDefault="004E63E9" w:rsidP="00F06ED9">
      <w:pPr>
        <w:pStyle w:val="PlainText"/>
        <w:numPr>
          <w:ilvl w:val="0"/>
          <w:numId w:val="10"/>
        </w:numPr>
        <w:rPr>
          <w:rFonts w:asciiTheme="minorHAnsi" w:hAnsiTheme="minorHAnsi" w:cs="Courier New"/>
          <w:sz w:val="22"/>
          <w:szCs w:val="22"/>
        </w:rPr>
      </w:pPr>
      <w:r>
        <w:rPr>
          <w:rFonts w:asciiTheme="minorHAnsi" w:hAnsiTheme="minorHAnsi" w:cs="Courier New"/>
          <w:sz w:val="22"/>
          <w:szCs w:val="22"/>
        </w:rPr>
        <w:t>the new schema will be in a new build folder;</w:t>
      </w:r>
    </w:p>
    <w:p w14:paraId="73E0B6FD" w14:textId="5728A9DA" w:rsidR="00C045F0" w:rsidRDefault="00C045F0" w:rsidP="00F06ED9">
      <w:pPr>
        <w:pStyle w:val="PlainText"/>
        <w:numPr>
          <w:ilvl w:val="0"/>
          <w:numId w:val="10"/>
        </w:numPr>
        <w:rPr>
          <w:rFonts w:asciiTheme="minorHAnsi" w:hAnsiTheme="minorHAnsi" w:cs="Courier New"/>
          <w:sz w:val="22"/>
          <w:szCs w:val="22"/>
        </w:rPr>
      </w:pPr>
      <w:r w:rsidRPr="00C045F0">
        <w:rPr>
          <w:rFonts w:asciiTheme="minorHAnsi" w:hAnsiTheme="minorHAnsi" w:cs="Courier New"/>
          <w:sz w:val="22"/>
          <w:szCs w:val="22"/>
        </w:rPr>
        <w:t xml:space="preserve">older schema build folders </w:t>
      </w:r>
      <w:r w:rsidRPr="00AD52CE">
        <w:rPr>
          <w:rFonts w:asciiTheme="minorHAnsi" w:hAnsiTheme="minorHAnsi" w:cs="Courier New"/>
          <w:b/>
          <w:bCs/>
          <w:sz w:val="22"/>
          <w:szCs w:val="22"/>
        </w:rPr>
        <w:t>will be retained</w:t>
      </w:r>
      <w:r w:rsidRPr="00C045F0">
        <w:rPr>
          <w:rFonts w:asciiTheme="minorHAnsi" w:hAnsiTheme="minorHAnsi" w:cs="Courier New"/>
          <w:sz w:val="22"/>
          <w:szCs w:val="22"/>
        </w:rPr>
        <w:t xml:space="preserve"> for the sake of implementation continuity.</w:t>
      </w:r>
    </w:p>
    <w:p w14:paraId="3E78BCB0" w14:textId="77777777" w:rsidR="00C045F0" w:rsidRPr="0029378D" w:rsidRDefault="00C045F0" w:rsidP="00F46B59">
      <w:pPr>
        <w:pStyle w:val="PlainText"/>
        <w:rPr>
          <w:rFonts w:asciiTheme="minorHAnsi" w:hAnsiTheme="minorHAnsi" w:cs="Courier New"/>
          <w:sz w:val="22"/>
          <w:szCs w:val="22"/>
        </w:rPr>
      </w:pPr>
    </w:p>
    <w:p w14:paraId="5BB76DF5" w14:textId="11013D9D" w:rsidR="000E4E94" w:rsidRPr="00F06ED9" w:rsidRDefault="000E4E94" w:rsidP="00F46B59">
      <w:pPr>
        <w:pStyle w:val="PlainText"/>
        <w:rPr>
          <w:rFonts w:asciiTheme="minorHAnsi" w:hAnsiTheme="minorHAnsi" w:cs="Courier New"/>
          <w:b/>
          <w:sz w:val="24"/>
          <w:szCs w:val="24"/>
        </w:rPr>
      </w:pPr>
      <w:r w:rsidRPr="00F06ED9">
        <w:rPr>
          <w:rFonts w:asciiTheme="minorHAnsi" w:hAnsiTheme="minorHAnsi" w:cs="Courier New"/>
          <w:b/>
          <w:sz w:val="24"/>
          <w:szCs w:val="24"/>
        </w:rPr>
        <w:t>Namespaces</w:t>
      </w:r>
    </w:p>
    <w:p w14:paraId="7AB722EE" w14:textId="4E08EFB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namespace for a package includes the S-100 edition number (or product edition number</w:t>
      </w:r>
      <w:r w:rsidR="00974168">
        <w:rPr>
          <w:rFonts w:asciiTheme="minorHAnsi" w:hAnsiTheme="minorHAnsi" w:cs="Courier New"/>
          <w:sz w:val="22"/>
          <w:szCs w:val="22"/>
        </w:rPr>
        <w:t xml:space="preserve"> for product-specific schemas</w:t>
      </w:r>
      <w:r>
        <w:rPr>
          <w:rFonts w:asciiTheme="minorHAnsi" w:hAnsiTheme="minorHAnsi" w:cs="Courier New"/>
          <w:sz w:val="22"/>
          <w:szCs w:val="22"/>
        </w:rPr>
        <w:t>).</w:t>
      </w:r>
    </w:p>
    <w:p w14:paraId="4E4CFF11" w14:textId="062F064F" w:rsidR="00974168" w:rsidRDefault="00974168" w:rsidP="00831CF6">
      <w:pPr>
        <w:pStyle w:val="PlainText"/>
        <w:rPr>
          <w:rFonts w:asciiTheme="minorHAnsi" w:hAnsiTheme="minorHAnsi" w:cs="Courier New"/>
          <w:sz w:val="22"/>
          <w:szCs w:val="22"/>
        </w:rPr>
      </w:pPr>
    </w:p>
    <w:p w14:paraId="5EC3F706" w14:textId="2225893A"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New builds </w:t>
      </w:r>
      <w:r w:rsidRPr="004D6ED2">
        <w:rPr>
          <w:rFonts w:asciiTheme="minorHAnsi" w:hAnsiTheme="minorHAnsi" w:cs="Courier New"/>
          <w:b/>
          <w:bCs/>
          <w:sz w:val="22"/>
          <w:szCs w:val="22"/>
        </w:rPr>
        <w:t>that do not allow cross-validation with the previous build</w:t>
      </w:r>
      <w:r>
        <w:rPr>
          <w:rFonts w:asciiTheme="minorHAnsi" w:hAnsiTheme="minorHAnsi" w:cs="Courier New"/>
          <w:sz w:val="22"/>
          <w:szCs w:val="22"/>
        </w:rPr>
        <w:t xml:space="preserve"> will get a new namespace (with the exception noted below), by either:</w:t>
      </w:r>
    </w:p>
    <w:p w14:paraId="1EE8970B"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changing the edition number in the namespace (if derived from a new revision of S-100 or the relevant product specification), or</w:t>
      </w:r>
    </w:p>
    <w:p w14:paraId="5BF7501E" w14:textId="77777777" w:rsidR="00831CF6" w:rsidRDefault="00831CF6" w:rsidP="00831CF6">
      <w:pPr>
        <w:pStyle w:val="PlainText"/>
        <w:numPr>
          <w:ilvl w:val="0"/>
          <w:numId w:val="7"/>
        </w:numPr>
        <w:rPr>
          <w:rFonts w:asciiTheme="minorHAnsi" w:hAnsiTheme="minorHAnsi" w:cs="Courier New"/>
          <w:sz w:val="22"/>
          <w:szCs w:val="22"/>
        </w:rPr>
      </w:pPr>
      <w:r>
        <w:rPr>
          <w:rFonts w:asciiTheme="minorHAnsi" w:hAnsiTheme="minorHAnsi" w:cs="Courier New"/>
          <w:sz w:val="22"/>
          <w:szCs w:val="22"/>
        </w:rPr>
        <w:t>suffixing the build number to the namespace (if not derived from a new revision of S-100 or the relevant product specification).</w:t>
      </w:r>
    </w:p>
    <w:p w14:paraId="678FE6CE" w14:textId="77777777" w:rsidR="001E6714" w:rsidRDefault="00831CF6" w:rsidP="00831CF6">
      <w:pPr>
        <w:pStyle w:val="PlainText"/>
        <w:rPr>
          <w:rFonts w:asciiTheme="minorHAnsi" w:hAnsiTheme="minorHAnsi" w:cs="Courier New"/>
          <w:sz w:val="22"/>
          <w:szCs w:val="22"/>
        </w:rPr>
      </w:pPr>
      <w:r>
        <w:rPr>
          <w:rFonts w:asciiTheme="minorHAnsi" w:hAnsiTheme="minorHAnsi" w:cs="Courier New"/>
          <w:sz w:val="22"/>
          <w:szCs w:val="22"/>
        </w:rPr>
        <w:t>The exception is a correction of a discrepancy between the schema and the corresponding S-100 Part (or Product Specification). This will be in a new build folder but the namespace will not be updated.</w:t>
      </w:r>
    </w:p>
    <w:p w14:paraId="388BCB64" w14:textId="47443A53"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Note that the cross-compatibility requirement above means that even backward-compatible schemas will get a new namespace unless both the following are true:</w:t>
      </w:r>
    </w:p>
    <w:p w14:paraId="1F7E509B" w14:textId="6D182E1B"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old schema validates all files that conform to the new schema.</w:t>
      </w:r>
    </w:p>
    <w:p w14:paraId="53ADB712" w14:textId="31972433" w:rsidR="001E6714" w:rsidRDefault="001E6714" w:rsidP="00981121">
      <w:pPr>
        <w:pStyle w:val="PlainText"/>
        <w:numPr>
          <w:ilvl w:val="0"/>
          <w:numId w:val="8"/>
        </w:numPr>
        <w:rPr>
          <w:rFonts w:asciiTheme="minorHAnsi" w:hAnsiTheme="minorHAnsi" w:cs="Courier New"/>
          <w:sz w:val="22"/>
          <w:szCs w:val="22"/>
        </w:rPr>
      </w:pPr>
      <w:r>
        <w:rPr>
          <w:rFonts w:asciiTheme="minorHAnsi" w:hAnsiTheme="minorHAnsi" w:cs="Courier New"/>
          <w:sz w:val="22"/>
          <w:szCs w:val="22"/>
        </w:rPr>
        <w:t>The new schema validates all files that conform to the old schema.</w:t>
      </w:r>
    </w:p>
    <w:p w14:paraId="22AB909B" w14:textId="2A029AE7" w:rsidR="001E6714" w:rsidRDefault="001E6714" w:rsidP="00831CF6">
      <w:pPr>
        <w:pStyle w:val="PlainText"/>
        <w:rPr>
          <w:rFonts w:asciiTheme="minorHAnsi" w:hAnsiTheme="minorHAnsi" w:cs="Courier New"/>
          <w:sz w:val="22"/>
          <w:szCs w:val="22"/>
        </w:rPr>
      </w:pPr>
      <w:r>
        <w:rPr>
          <w:rFonts w:asciiTheme="minorHAnsi" w:hAnsiTheme="minorHAnsi" w:cs="Courier New"/>
          <w:sz w:val="22"/>
          <w:szCs w:val="22"/>
        </w:rPr>
        <w:t>This is  to ensure that attempts to validate a new-format XML file with an old schema will raise a namespace discrepancy flag.</w:t>
      </w:r>
    </w:p>
    <w:p w14:paraId="41D90A09" w14:textId="77777777" w:rsidR="001E6714" w:rsidRDefault="001E6714" w:rsidP="001E6714">
      <w:pPr>
        <w:pStyle w:val="PlainText"/>
        <w:rPr>
          <w:rFonts w:asciiTheme="minorHAnsi" w:hAnsiTheme="minorHAnsi" w:cs="Courier New"/>
          <w:sz w:val="22"/>
          <w:szCs w:val="22"/>
        </w:rPr>
      </w:pPr>
    </w:p>
    <w:p w14:paraId="6FBA64C8" w14:textId="14932BF0" w:rsidR="00831CF6" w:rsidRDefault="00831CF6" w:rsidP="00831CF6">
      <w:pPr>
        <w:pStyle w:val="PlainText"/>
        <w:rPr>
          <w:rFonts w:asciiTheme="minorHAnsi" w:hAnsiTheme="minorHAnsi" w:cs="Courier New"/>
          <w:sz w:val="22"/>
          <w:szCs w:val="22"/>
        </w:rPr>
      </w:pPr>
      <w:r>
        <w:rPr>
          <w:rFonts w:asciiTheme="minorHAnsi" w:hAnsiTheme="minorHAnsi" w:cs="Courier New"/>
          <w:sz w:val="22"/>
          <w:szCs w:val="22"/>
        </w:rPr>
        <w:t xml:space="preserve">Each S-100 schema has a version number in the root “schema” tag. See </w:t>
      </w:r>
      <w:r w:rsidRPr="00831CF6">
        <w:rPr>
          <w:rFonts w:asciiTheme="minorHAnsi" w:hAnsiTheme="minorHAnsi" w:cs="Courier New"/>
          <w:b/>
          <w:bCs/>
          <w:sz w:val="22"/>
          <w:szCs w:val="22"/>
        </w:rPr>
        <w:t>Version numbering</w:t>
      </w:r>
      <w:r>
        <w:rPr>
          <w:rFonts w:asciiTheme="minorHAnsi" w:hAnsiTheme="minorHAnsi" w:cs="Courier New"/>
          <w:sz w:val="22"/>
          <w:szCs w:val="22"/>
        </w:rPr>
        <w:t xml:space="preserve"> below. </w:t>
      </w:r>
    </w:p>
    <w:p w14:paraId="195F710F" w14:textId="77777777" w:rsidR="00831CF6" w:rsidRDefault="00831CF6" w:rsidP="00831CF6">
      <w:pPr>
        <w:pStyle w:val="PlainText"/>
        <w:rPr>
          <w:rFonts w:asciiTheme="minorHAnsi" w:hAnsiTheme="minorHAnsi" w:cs="Courier New"/>
          <w:sz w:val="22"/>
          <w:szCs w:val="22"/>
        </w:rPr>
      </w:pPr>
    </w:p>
    <w:p w14:paraId="4D5B11FA" w14:textId="32CD2952" w:rsidR="00831CF6" w:rsidRPr="000E4E94" w:rsidRDefault="00831CF6" w:rsidP="00F46B59">
      <w:pPr>
        <w:pStyle w:val="PlainText"/>
        <w:rPr>
          <w:rFonts w:asciiTheme="minorHAnsi" w:hAnsiTheme="minorHAnsi" w:cs="Courier New"/>
          <w:sz w:val="22"/>
          <w:szCs w:val="22"/>
        </w:rPr>
      </w:pPr>
      <w:r>
        <w:rPr>
          <w:rFonts w:asciiTheme="minorHAnsi" w:hAnsiTheme="minorHAnsi" w:cs="Courier New"/>
          <w:sz w:val="22"/>
          <w:szCs w:val="22"/>
        </w:rPr>
        <w:t>Note: The GML profile schema in the S100GML (Part 10b) package (</w:t>
      </w:r>
      <w:r w:rsidRPr="003F450C">
        <w:rPr>
          <w:rFonts w:asciiTheme="minorHAnsi" w:hAnsiTheme="minorHAnsi" w:cs="Courier New"/>
          <w:i/>
          <w:iCs/>
          <w:sz w:val="22"/>
          <w:szCs w:val="22"/>
        </w:rPr>
        <w:t>gmlProfile.xsd</w:t>
      </w:r>
      <w:r>
        <w:rPr>
          <w:rFonts w:asciiTheme="minorHAnsi" w:hAnsiTheme="minorHAnsi" w:cs="Courier New"/>
          <w:i/>
          <w:iCs/>
          <w:sz w:val="22"/>
          <w:szCs w:val="22"/>
        </w:rPr>
        <w:t>),</w:t>
      </w:r>
      <w:r>
        <w:rPr>
          <w:rFonts w:asciiTheme="minorHAnsi" w:hAnsiTheme="minorHAnsi" w:cs="Courier New"/>
          <w:sz w:val="22"/>
          <w:szCs w:val="22"/>
        </w:rPr>
        <w:t xml:space="preserve"> being a subset of the official GML schema(s), must use the GML namespace and will therefore not have its namespace updated for succeeding revisions, if any (because revisions must continue to use the GML namespace). The S-100 extensions schema </w:t>
      </w:r>
      <w:r w:rsidRPr="004D6ED2">
        <w:rPr>
          <w:rFonts w:asciiTheme="minorHAnsi" w:hAnsiTheme="minorHAnsi" w:cs="Courier New"/>
          <w:i/>
          <w:iCs/>
          <w:sz w:val="22"/>
          <w:szCs w:val="22"/>
        </w:rPr>
        <w:t>gmlbase.xsd</w:t>
      </w:r>
      <w:r>
        <w:rPr>
          <w:rFonts w:asciiTheme="minorHAnsi" w:hAnsiTheme="minorHAnsi" w:cs="Courier New"/>
          <w:sz w:val="22"/>
          <w:szCs w:val="22"/>
        </w:rPr>
        <w:t xml:space="preserve"> in the same package has an S-100 namespace which </w:t>
      </w:r>
      <w:r w:rsidRPr="000F5287">
        <w:rPr>
          <w:rFonts w:asciiTheme="minorHAnsi" w:hAnsiTheme="minorHAnsi" w:cs="Courier New"/>
          <w:sz w:val="22"/>
          <w:szCs w:val="22"/>
          <w:u w:val="single"/>
        </w:rPr>
        <w:t>will</w:t>
      </w:r>
      <w:r>
        <w:rPr>
          <w:rFonts w:asciiTheme="minorHAnsi" w:hAnsiTheme="minorHAnsi" w:cs="Courier New"/>
          <w:sz w:val="22"/>
          <w:szCs w:val="22"/>
        </w:rPr>
        <w:t xml:space="preserve"> be updated as described earlier.</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w:t>
      </w:r>
      <w:proofErr w:type="spellStart"/>
      <w:r>
        <w:t>nnn</w:t>
      </w:r>
      <w:proofErr w:type="spellEnd"/>
      <w:r>
        <w:t xml:space="preserve">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3F8AE40C" w:rsidR="0029378D" w:rsidRPr="0029378D" w:rsidRDefault="0029378D" w:rsidP="00AC31DB">
      <w:pPr>
        <w:ind w:left="360"/>
      </w:pPr>
      <w:r w:rsidRPr="0029378D">
        <w:t>Example: &lt;schema . . .   version="</w:t>
      </w:r>
      <w:r w:rsidR="00831CF6">
        <w:t>5</w:t>
      </w:r>
      <w:r w:rsidRPr="0029378D">
        <w:t>.0.0-</w:t>
      </w:r>
      <w:r w:rsidR="00A67CEE">
        <w:t>20220331</w:t>
      </w:r>
      <w:r w:rsidRPr="0029378D">
        <w:t>"&gt;</w:t>
      </w:r>
      <w:r w:rsidR="000A548B">
        <w:t xml:space="preserve"> indicates build </w:t>
      </w:r>
      <w:r w:rsidR="00A67CEE">
        <w:t xml:space="preserve">20220331 </w:t>
      </w:r>
      <w:r w:rsidR="000A548B">
        <w:t xml:space="preserve">of the schemas for S-100 Edition </w:t>
      </w:r>
      <w:r w:rsidR="00A67CEE">
        <w:t>5</w:t>
      </w:r>
      <w:r w:rsidR="000A548B">
        <w:t>.0.0.</w:t>
      </w:r>
    </w:p>
    <w:p w14:paraId="4E3677D0" w14:textId="6AB784FF" w:rsidR="00A67CEE" w:rsidRPr="00AC31DB" w:rsidRDefault="0029378D" w:rsidP="00AC31DB">
      <w:r w:rsidRPr="00F06ED9">
        <w:rPr>
          <w:u w:val="single"/>
        </w:rPr>
        <w:t>Clarifications</w:t>
      </w:r>
      <w:r w:rsidRPr="0029378D">
        <w:t xml:space="preserve">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F06ED9">
        <w:rPr>
          <w:u w:val="single"/>
        </w:rPr>
        <w:lastRenderedPageBreak/>
        <w:t>Corrections</w:t>
      </w:r>
      <w:r w:rsidRPr="0029378D">
        <w:t xml:space="preserve">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6FDBA6EE" w:rsid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589FDD50" w14:textId="61111995" w:rsidR="00A67CEE" w:rsidRPr="0029378D" w:rsidRDefault="00A67CEE" w:rsidP="00AC31DB">
      <w:r>
        <w:t xml:space="preserve">Namespaces will be updated according to a different regime depending on the effects of the change on schema validation (see </w:t>
      </w:r>
      <w:r w:rsidRPr="00981121">
        <w:rPr>
          <w:b/>
          <w:bCs/>
        </w:rPr>
        <w:t>Namespaces</w:t>
      </w:r>
      <w:r>
        <w:t xml:space="preserve"> above). The regimes are designed so the numbering components in the version attribute and namespace stay harmonized for substantive changes to the relevant S-100 Part while allowing non-substantive changes that do not affect cross-validation with previous versions to </w:t>
      </w:r>
      <w:r w:rsidR="005C2A70">
        <w:t>retain the same namespace</w:t>
      </w:r>
      <w:r>
        <w:t xml:space="preserve">. </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2B492E" w:rsidRDefault="0029378D" w:rsidP="00F46B59">
      <w:pPr>
        <w:pStyle w:val="PlainText"/>
        <w:rPr>
          <w:rFonts w:asciiTheme="minorHAnsi" w:hAnsiTheme="minorHAnsi" w:cs="Courier New"/>
          <w:b/>
          <w:sz w:val="24"/>
          <w:szCs w:val="24"/>
        </w:rPr>
      </w:pPr>
      <w:r w:rsidRPr="002B492E">
        <w:rPr>
          <w:rFonts w:asciiTheme="minorHAnsi" w:hAnsiTheme="minorHAnsi" w:cs="Courier New"/>
          <w:b/>
          <w:sz w:val="24"/>
          <w:szCs w:val="24"/>
        </w:rPr>
        <w:t>Additional notes:</w:t>
      </w:r>
    </w:p>
    <w:p w14:paraId="3DC2F537" w14:textId="10C6B9ED"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w:t>
      </w:r>
      <w:proofErr w:type="spellStart"/>
      <w:r w:rsidRPr="0029378D">
        <w:rPr>
          <w:rFonts w:asciiTheme="minorHAnsi" w:hAnsiTheme="minorHAnsi" w:cs="Courier New"/>
          <w:sz w:val="22"/>
          <w:szCs w:val="22"/>
        </w:rPr>
        <w:t>Schematron</w:t>
      </w:r>
      <w:proofErr w:type="spellEnd"/>
      <w:r w:rsidRPr="0029378D">
        <w:rPr>
          <w:rFonts w:asciiTheme="minorHAnsi" w:hAnsiTheme="minorHAnsi" w:cs="Courier New"/>
          <w:sz w:val="22"/>
          <w:szCs w:val="22"/>
        </w:rPr>
        <w:t xml:space="preserve">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w:t>
      </w:r>
      <w:r w:rsidR="005C2A70">
        <w:rPr>
          <w:rFonts w:asciiTheme="minorHAnsi" w:hAnsiTheme="minorHAnsi" w:cs="Courier New"/>
          <w:sz w:val="22"/>
          <w:szCs w:val="22"/>
        </w:rPr>
        <w:t xml:space="preserve">There are additional or substitute </w:t>
      </w:r>
      <w:proofErr w:type="spellStart"/>
      <w:r w:rsidR="005C2A70">
        <w:rPr>
          <w:rFonts w:asciiTheme="minorHAnsi" w:hAnsiTheme="minorHAnsi" w:cs="Courier New"/>
          <w:sz w:val="22"/>
          <w:szCs w:val="22"/>
        </w:rPr>
        <w:t>Schematron</w:t>
      </w:r>
      <w:proofErr w:type="spellEnd"/>
      <w:r w:rsidR="005C2A70">
        <w:rPr>
          <w:rFonts w:asciiTheme="minorHAnsi" w:hAnsiTheme="minorHAnsi" w:cs="Courier New"/>
          <w:sz w:val="22"/>
          <w:szCs w:val="22"/>
        </w:rPr>
        <w:t xml:space="preserve"> validation files where needed, for example</w:t>
      </w:r>
      <w:r w:rsidRPr="0029378D">
        <w:rPr>
          <w:rFonts w:asciiTheme="minorHAnsi" w:hAnsiTheme="minorHAnsi" w:cs="Courier New"/>
          <w:sz w:val="22"/>
          <w:szCs w:val="22"/>
        </w:rPr>
        <w:t>,</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w:t>
      </w:r>
      <w:proofErr w:type="spellStart"/>
      <w:r w:rsidRPr="0029378D">
        <w:rPr>
          <w:rFonts w:asciiTheme="minorHAnsi" w:hAnsiTheme="minorHAnsi" w:cs="Courier New"/>
          <w:sz w:val="22"/>
          <w:szCs w:val="22"/>
        </w:rPr>
        <w:t>cit.sch</w:t>
      </w:r>
      <w:proofErr w:type="spellEnd"/>
      <w:r w:rsidRPr="0029378D">
        <w:rPr>
          <w:rFonts w:asciiTheme="minorHAnsi" w:hAnsiTheme="minorHAnsi" w:cs="Courier New"/>
          <w:sz w:val="22"/>
          <w:szCs w:val="22"/>
        </w:rPr>
        <w:t xml:space="preserve"> is provided in the folder standards.iso.org/19115/-3/</w:t>
      </w:r>
      <w:proofErr w:type="spellStart"/>
      <w:r w:rsidRPr="0029378D">
        <w:rPr>
          <w:rFonts w:asciiTheme="minorHAnsi" w:hAnsiTheme="minorHAnsi" w:cs="Courier New"/>
          <w:sz w:val="22"/>
          <w:szCs w:val="22"/>
        </w:rPr>
        <w:t>cit</w:t>
      </w:r>
      <w:proofErr w:type="spellEnd"/>
      <w:r w:rsidRPr="0029378D">
        <w:rPr>
          <w:rFonts w:asciiTheme="minorHAnsi" w:hAnsiTheme="minorHAnsi" w:cs="Courier New"/>
          <w:sz w:val="22"/>
          <w:szCs w:val="22"/>
        </w:rPr>
        <w:t xml:space="preserve">/1.0/.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with S-100 (only for two files – contact us if more are needed).</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applications to resolve references to external entities (e.g., in </w:t>
      </w:r>
      <w:proofErr w:type="spellStart"/>
      <w:r w:rsidRPr="0029378D">
        <w:rPr>
          <w:rFonts w:asciiTheme="minorHAnsi" w:hAnsiTheme="minorHAnsi" w:cs="Courier New"/>
          <w:sz w:val="22"/>
          <w:szCs w:val="22"/>
        </w:rPr>
        <w:t>schemaLocation</w:t>
      </w:r>
      <w:proofErr w:type="spellEnd"/>
      <w:r w:rsidRPr="0029378D">
        <w:rPr>
          <w:rFonts w:asciiTheme="minorHAnsi" w:hAnsiTheme="minorHAnsi" w:cs="Courier New"/>
          <w:sz w:val="22"/>
          <w:szCs w:val="22"/>
        </w:rPr>
        <w:t xml:space="preserve"> attributes) in terms of locally cached files.</w:t>
      </w:r>
    </w:p>
    <w:p w14:paraId="4811060B" w14:textId="11C2A9E2"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w:t>
      </w:r>
      <w:r w:rsidR="0009166B">
        <w:rPr>
          <w:rFonts w:asciiTheme="minorHAnsi" w:hAnsiTheme="minorHAnsi" w:cs="Courier New"/>
          <w:sz w:val="22"/>
          <w:szCs w:val="22"/>
        </w:rPr>
        <w:t xml:space="preserve"> though a sample is provided</w:t>
      </w:r>
      <w:r w:rsidRPr="0029378D">
        <w:rPr>
          <w:rFonts w:asciiTheme="minorHAnsi" w:hAnsiTheme="minorHAnsi" w:cs="Courier New"/>
          <w:sz w:val="22"/>
          <w:szCs w:val="22"/>
        </w:rPr>
        <w:t xml:space="preserve">. This folder </w:t>
      </w:r>
      <w:r w:rsidR="0009166B">
        <w:rPr>
          <w:rFonts w:asciiTheme="minorHAnsi" w:hAnsiTheme="minorHAnsi" w:cs="Courier New"/>
          <w:sz w:val="22"/>
          <w:szCs w:val="22"/>
        </w:rPr>
        <w:t>may be used</w:t>
      </w:r>
      <w:r w:rsidRPr="0029378D">
        <w:rPr>
          <w:rFonts w:asciiTheme="minorHAnsi" w:hAnsiTheme="minorHAnsi" w:cs="Courier New"/>
          <w:sz w:val="22"/>
          <w:szCs w:val="22"/>
        </w:rPr>
        <w:t xml:space="preserve">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2B492E" w:rsidRDefault="00986F82" w:rsidP="00986F82">
      <w:pPr>
        <w:pStyle w:val="PlainText"/>
        <w:rPr>
          <w:rFonts w:asciiTheme="minorHAnsi" w:hAnsiTheme="minorHAnsi" w:cs="Courier New"/>
          <w:b/>
          <w:color w:val="FF0000"/>
          <w:sz w:val="24"/>
          <w:szCs w:val="24"/>
        </w:rPr>
      </w:pPr>
      <w:r w:rsidRPr="002B492E">
        <w:rPr>
          <w:rFonts w:asciiTheme="minorHAnsi" w:hAnsiTheme="minorHAnsi" w:cs="Courier New"/>
          <w:b/>
          <w:color w:val="FF0000"/>
          <w:sz w:val="24"/>
          <w:szCs w:val="24"/>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77777777" w:rsidR="00986F82" w:rsidRDefault="00986F82"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3B9EDEB" w:rsidR="00986F82" w:rsidRPr="00986F82" w:rsidRDefault="00F06ED9" w:rsidP="00986F82">
      <w:pPr>
        <w:pStyle w:val="PlainText"/>
        <w:rPr>
          <w:rFonts w:asciiTheme="minorHAnsi" w:hAnsiTheme="minorHAnsi" w:cs="Courier New"/>
          <w:sz w:val="22"/>
          <w:szCs w:val="22"/>
        </w:rPr>
      </w:pPr>
      <w:r>
        <w:rPr>
          <w:rFonts w:asciiTheme="minorHAnsi" w:hAnsiTheme="minorHAnsi" w:cs="Courier New"/>
          <w:sz w:val="22"/>
          <w:szCs w:val="22"/>
        </w:rPr>
        <w:t>After publication of S-100 Edition 5, r</w:t>
      </w:r>
      <w:r w:rsidRPr="00986F82">
        <w:rPr>
          <w:rFonts w:asciiTheme="minorHAnsi" w:hAnsiTheme="minorHAnsi" w:cs="Courier New"/>
          <w:sz w:val="22"/>
          <w:szCs w:val="22"/>
        </w:rPr>
        <w:t xml:space="preserve">equests </w:t>
      </w:r>
      <w:r w:rsidR="00986F82" w:rsidRPr="00986F82">
        <w:rPr>
          <w:rFonts w:asciiTheme="minorHAnsi" w:hAnsiTheme="minorHAnsi" w:cs="Courier New"/>
          <w:sz w:val="22"/>
          <w:szCs w:val="22"/>
        </w:rPr>
        <w:t xml:space="preserve">for </w:t>
      </w:r>
      <w:r>
        <w:rPr>
          <w:rFonts w:asciiTheme="minorHAnsi" w:hAnsiTheme="minorHAnsi" w:cs="Courier New"/>
          <w:sz w:val="22"/>
          <w:szCs w:val="22"/>
        </w:rPr>
        <w:t>revisions</w:t>
      </w:r>
      <w:r w:rsidRPr="00986F82">
        <w:rPr>
          <w:rFonts w:asciiTheme="minorHAnsi" w:hAnsiTheme="minorHAnsi" w:cs="Courier New"/>
          <w:sz w:val="22"/>
          <w:szCs w:val="22"/>
        </w:rPr>
        <w:t xml:space="preserve"> </w:t>
      </w:r>
      <w:r w:rsidR="00986F82" w:rsidRPr="00986F82">
        <w:rPr>
          <w:rFonts w:asciiTheme="minorHAnsi" w:hAnsiTheme="minorHAnsi" w:cs="Courier New"/>
          <w:sz w:val="22"/>
          <w:szCs w:val="22"/>
        </w:rPr>
        <w:t>should be submitted to the IHO S</w:t>
      </w:r>
      <w:r w:rsidR="00986F82">
        <w:rPr>
          <w:rFonts w:asciiTheme="minorHAnsi" w:hAnsiTheme="minorHAnsi" w:cs="Courier New"/>
          <w:sz w:val="22"/>
          <w:szCs w:val="22"/>
        </w:rPr>
        <w:t>-</w:t>
      </w:r>
      <w:r w:rsidR="00986F82" w:rsidRPr="00986F82">
        <w:rPr>
          <w:rFonts w:asciiTheme="minorHAnsi" w:hAnsiTheme="minorHAnsi" w:cs="Courier New"/>
          <w:sz w:val="22"/>
          <w:szCs w:val="22"/>
        </w:rPr>
        <w:t xml:space="preserve">100 WG Chair through the </w:t>
      </w:r>
      <w:r w:rsidR="00986F82">
        <w:rPr>
          <w:rFonts w:asciiTheme="minorHAnsi" w:hAnsiTheme="minorHAnsi" w:cs="Courier New"/>
          <w:sz w:val="22"/>
          <w:szCs w:val="22"/>
        </w:rPr>
        <w:t xml:space="preserve">regular </w:t>
      </w:r>
      <w:r w:rsidR="00986F82"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89354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AC18A" w14:textId="77777777" w:rsidR="0099450E" w:rsidRDefault="0099450E" w:rsidP="00FE5914">
      <w:pPr>
        <w:spacing w:before="0" w:after="0"/>
      </w:pPr>
      <w:r>
        <w:separator/>
      </w:r>
    </w:p>
  </w:endnote>
  <w:endnote w:type="continuationSeparator" w:id="0">
    <w:p w14:paraId="15F4F435" w14:textId="77777777" w:rsidR="0099450E" w:rsidRDefault="0099450E"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98DF" w14:textId="77777777" w:rsidR="0099450E" w:rsidRDefault="0099450E" w:rsidP="00FE5914">
      <w:pPr>
        <w:spacing w:before="0" w:after="0"/>
      </w:pPr>
      <w:r>
        <w:separator/>
      </w:r>
    </w:p>
  </w:footnote>
  <w:footnote w:type="continuationSeparator" w:id="0">
    <w:p w14:paraId="380D053F" w14:textId="77777777" w:rsidR="0099450E" w:rsidRDefault="0099450E"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5218C"/>
    <w:multiLevelType w:val="hybridMultilevel"/>
    <w:tmpl w:val="760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006"/>
    <w:multiLevelType w:val="hybridMultilevel"/>
    <w:tmpl w:val="216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06400"/>
    <w:multiLevelType w:val="hybridMultilevel"/>
    <w:tmpl w:val="3DE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4F3"/>
    <w:multiLevelType w:val="hybridMultilevel"/>
    <w:tmpl w:val="AC2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7700"/>
    <w:multiLevelType w:val="hybridMultilevel"/>
    <w:tmpl w:val="08C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0085"/>
    <w:rsid w:val="00031D42"/>
    <w:rsid w:val="000343E1"/>
    <w:rsid w:val="000538DF"/>
    <w:rsid w:val="00090442"/>
    <w:rsid w:val="00090647"/>
    <w:rsid w:val="0009166B"/>
    <w:rsid w:val="000A2D66"/>
    <w:rsid w:val="000A548B"/>
    <w:rsid w:val="000A7F21"/>
    <w:rsid w:val="000C20F7"/>
    <w:rsid w:val="000C6778"/>
    <w:rsid w:val="000D0A66"/>
    <w:rsid w:val="000E002C"/>
    <w:rsid w:val="000E4E94"/>
    <w:rsid w:val="000E50B8"/>
    <w:rsid w:val="000F409E"/>
    <w:rsid w:val="000F5287"/>
    <w:rsid w:val="000F5D6B"/>
    <w:rsid w:val="000F6FCB"/>
    <w:rsid w:val="0010735B"/>
    <w:rsid w:val="00107DCC"/>
    <w:rsid w:val="00107ECD"/>
    <w:rsid w:val="0011698A"/>
    <w:rsid w:val="00121940"/>
    <w:rsid w:val="001415C5"/>
    <w:rsid w:val="00156BFB"/>
    <w:rsid w:val="001716FC"/>
    <w:rsid w:val="001775DE"/>
    <w:rsid w:val="00182831"/>
    <w:rsid w:val="00192A59"/>
    <w:rsid w:val="001973A1"/>
    <w:rsid w:val="001A4556"/>
    <w:rsid w:val="001B158F"/>
    <w:rsid w:val="001B53FC"/>
    <w:rsid w:val="001E6714"/>
    <w:rsid w:val="001F0029"/>
    <w:rsid w:val="00204BD8"/>
    <w:rsid w:val="002123DA"/>
    <w:rsid w:val="00221557"/>
    <w:rsid w:val="002222D6"/>
    <w:rsid w:val="00231BFA"/>
    <w:rsid w:val="00242C63"/>
    <w:rsid w:val="00255363"/>
    <w:rsid w:val="00260300"/>
    <w:rsid w:val="00275EF9"/>
    <w:rsid w:val="00283708"/>
    <w:rsid w:val="002842A2"/>
    <w:rsid w:val="002878F5"/>
    <w:rsid w:val="00292B09"/>
    <w:rsid w:val="0029378D"/>
    <w:rsid w:val="002B0691"/>
    <w:rsid w:val="002B492E"/>
    <w:rsid w:val="002D3644"/>
    <w:rsid w:val="002E07F2"/>
    <w:rsid w:val="002E13AA"/>
    <w:rsid w:val="002E153E"/>
    <w:rsid w:val="002F2095"/>
    <w:rsid w:val="002F2160"/>
    <w:rsid w:val="002F2C87"/>
    <w:rsid w:val="002F51B2"/>
    <w:rsid w:val="002F5515"/>
    <w:rsid w:val="00300D32"/>
    <w:rsid w:val="00312EAB"/>
    <w:rsid w:val="00346B76"/>
    <w:rsid w:val="003527D1"/>
    <w:rsid w:val="00373D92"/>
    <w:rsid w:val="003A212F"/>
    <w:rsid w:val="003B39BB"/>
    <w:rsid w:val="003B42B7"/>
    <w:rsid w:val="003E4944"/>
    <w:rsid w:val="003E7CCF"/>
    <w:rsid w:val="003F450C"/>
    <w:rsid w:val="003F61B1"/>
    <w:rsid w:val="00424655"/>
    <w:rsid w:val="0044202C"/>
    <w:rsid w:val="00451268"/>
    <w:rsid w:val="004609E1"/>
    <w:rsid w:val="00460E1B"/>
    <w:rsid w:val="00475B7C"/>
    <w:rsid w:val="00490184"/>
    <w:rsid w:val="004A61B0"/>
    <w:rsid w:val="004B1B25"/>
    <w:rsid w:val="004C76FF"/>
    <w:rsid w:val="004D48B4"/>
    <w:rsid w:val="004D6B5F"/>
    <w:rsid w:val="004D6ED2"/>
    <w:rsid w:val="004E63E9"/>
    <w:rsid w:val="00500CCB"/>
    <w:rsid w:val="00516CA1"/>
    <w:rsid w:val="005254FA"/>
    <w:rsid w:val="0052798F"/>
    <w:rsid w:val="00535A1B"/>
    <w:rsid w:val="0053665B"/>
    <w:rsid w:val="00550138"/>
    <w:rsid w:val="005511E7"/>
    <w:rsid w:val="0057170B"/>
    <w:rsid w:val="00571DFC"/>
    <w:rsid w:val="0057673F"/>
    <w:rsid w:val="00582939"/>
    <w:rsid w:val="00583E5F"/>
    <w:rsid w:val="00586C98"/>
    <w:rsid w:val="00591C17"/>
    <w:rsid w:val="00595B35"/>
    <w:rsid w:val="005976A5"/>
    <w:rsid w:val="005A1BE4"/>
    <w:rsid w:val="005C16EC"/>
    <w:rsid w:val="005C2A70"/>
    <w:rsid w:val="005C2F85"/>
    <w:rsid w:val="005E5501"/>
    <w:rsid w:val="005F0FD2"/>
    <w:rsid w:val="005F1213"/>
    <w:rsid w:val="005F35F5"/>
    <w:rsid w:val="006008DD"/>
    <w:rsid w:val="00604591"/>
    <w:rsid w:val="006118F7"/>
    <w:rsid w:val="00612C2F"/>
    <w:rsid w:val="00613962"/>
    <w:rsid w:val="00613DDA"/>
    <w:rsid w:val="006169EE"/>
    <w:rsid w:val="00632D4E"/>
    <w:rsid w:val="00637994"/>
    <w:rsid w:val="00664955"/>
    <w:rsid w:val="00671852"/>
    <w:rsid w:val="0068071F"/>
    <w:rsid w:val="0068623E"/>
    <w:rsid w:val="006919E3"/>
    <w:rsid w:val="006C2265"/>
    <w:rsid w:val="006D2BFB"/>
    <w:rsid w:val="006E49B8"/>
    <w:rsid w:val="00702228"/>
    <w:rsid w:val="00727963"/>
    <w:rsid w:val="00733900"/>
    <w:rsid w:val="0074687F"/>
    <w:rsid w:val="00752ECB"/>
    <w:rsid w:val="00760E4A"/>
    <w:rsid w:val="00770243"/>
    <w:rsid w:val="007717F9"/>
    <w:rsid w:val="0078292A"/>
    <w:rsid w:val="00786E6E"/>
    <w:rsid w:val="0078731D"/>
    <w:rsid w:val="0079308A"/>
    <w:rsid w:val="007B135B"/>
    <w:rsid w:val="007B3C87"/>
    <w:rsid w:val="007B55DB"/>
    <w:rsid w:val="007E3597"/>
    <w:rsid w:val="007E4717"/>
    <w:rsid w:val="007E7E66"/>
    <w:rsid w:val="007F3114"/>
    <w:rsid w:val="00814A89"/>
    <w:rsid w:val="008204EF"/>
    <w:rsid w:val="00831CF6"/>
    <w:rsid w:val="00857334"/>
    <w:rsid w:val="00877C5C"/>
    <w:rsid w:val="00882197"/>
    <w:rsid w:val="008842DB"/>
    <w:rsid w:val="00892145"/>
    <w:rsid w:val="00893541"/>
    <w:rsid w:val="008B1667"/>
    <w:rsid w:val="008B5ACA"/>
    <w:rsid w:val="008C0647"/>
    <w:rsid w:val="008F7F2D"/>
    <w:rsid w:val="00913839"/>
    <w:rsid w:val="00936E25"/>
    <w:rsid w:val="009437D1"/>
    <w:rsid w:val="00952140"/>
    <w:rsid w:val="00963D68"/>
    <w:rsid w:val="00972F0D"/>
    <w:rsid w:val="00974168"/>
    <w:rsid w:val="00981121"/>
    <w:rsid w:val="0098420F"/>
    <w:rsid w:val="00986F82"/>
    <w:rsid w:val="0099450E"/>
    <w:rsid w:val="009A2A48"/>
    <w:rsid w:val="009A45FA"/>
    <w:rsid w:val="009A5E41"/>
    <w:rsid w:val="009A6815"/>
    <w:rsid w:val="009C769E"/>
    <w:rsid w:val="009D3081"/>
    <w:rsid w:val="009F5E04"/>
    <w:rsid w:val="00A140CD"/>
    <w:rsid w:val="00A253D7"/>
    <w:rsid w:val="00A337EF"/>
    <w:rsid w:val="00A67CEE"/>
    <w:rsid w:val="00A729D5"/>
    <w:rsid w:val="00A7597A"/>
    <w:rsid w:val="00A8575B"/>
    <w:rsid w:val="00AC31DB"/>
    <w:rsid w:val="00AC787F"/>
    <w:rsid w:val="00AD3F5C"/>
    <w:rsid w:val="00AD52CE"/>
    <w:rsid w:val="00B01A28"/>
    <w:rsid w:val="00B079E3"/>
    <w:rsid w:val="00B243DE"/>
    <w:rsid w:val="00B31C01"/>
    <w:rsid w:val="00B35BC6"/>
    <w:rsid w:val="00B56903"/>
    <w:rsid w:val="00B6202F"/>
    <w:rsid w:val="00B659CE"/>
    <w:rsid w:val="00B66609"/>
    <w:rsid w:val="00B73AF6"/>
    <w:rsid w:val="00B75C7C"/>
    <w:rsid w:val="00B80663"/>
    <w:rsid w:val="00B840C7"/>
    <w:rsid w:val="00B95E88"/>
    <w:rsid w:val="00BB1E62"/>
    <w:rsid w:val="00BC1D33"/>
    <w:rsid w:val="00BC40C9"/>
    <w:rsid w:val="00BE2154"/>
    <w:rsid w:val="00C045F0"/>
    <w:rsid w:val="00C05828"/>
    <w:rsid w:val="00C16997"/>
    <w:rsid w:val="00C23AFB"/>
    <w:rsid w:val="00C3498F"/>
    <w:rsid w:val="00C51707"/>
    <w:rsid w:val="00C52B3A"/>
    <w:rsid w:val="00C54EE7"/>
    <w:rsid w:val="00C618A3"/>
    <w:rsid w:val="00C63525"/>
    <w:rsid w:val="00C71B4D"/>
    <w:rsid w:val="00C964A4"/>
    <w:rsid w:val="00CB5AF1"/>
    <w:rsid w:val="00CC1953"/>
    <w:rsid w:val="00CE0F1D"/>
    <w:rsid w:val="00CE7654"/>
    <w:rsid w:val="00CF7801"/>
    <w:rsid w:val="00D02974"/>
    <w:rsid w:val="00D05F89"/>
    <w:rsid w:val="00D05FAE"/>
    <w:rsid w:val="00D1503F"/>
    <w:rsid w:val="00D51B5D"/>
    <w:rsid w:val="00D56579"/>
    <w:rsid w:val="00D56F49"/>
    <w:rsid w:val="00D714A0"/>
    <w:rsid w:val="00D92844"/>
    <w:rsid w:val="00DA1022"/>
    <w:rsid w:val="00DA1ED5"/>
    <w:rsid w:val="00DB5F48"/>
    <w:rsid w:val="00DD063F"/>
    <w:rsid w:val="00DE21F7"/>
    <w:rsid w:val="00DF02B7"/>
    <w:rsid w:val="00E15AB2"/>
    <w:rsid w:val="00E36C50"/>
    <w:rsid w:val="00E44ACA"/>
    <w:rsid w:val="00E55AA8"/>
    <w:rsid w:val="00E56FAB"/>
    <w:rsid w:val="00E74BAC"/>
    <w:rsid w:val="00E754A2"/>
    <w:rsid w:val="00E800FB"/>
    <w:rsid w:val="00E90F88"/>
    <w:rsid w:val="00E91703"/>
    <w:rsid w:val="00E92C71"/>
    <w:rsid w:val="00EA63A7"/>
    <w:rsid w:val="00ED13BC"/>
    <w:rsid w:val="00ED722D"/>
    <w:rsid w:val="00EE6360"/>
    <w:rsid w:val="00EF06B8"/>
    <w:rsid w:val="00EF5AB1"/>
    <w:rsid w:val="00EF65D9"/>
    <w:rsid w:val="00F054D4"/>
    <w:rsid w:val="00F06ED9"/>
    <w:rsid w:val="00F117D4"/>
    <w:rsid w:val="00F11FF7"/>
    <w:rsid w:val="00F2574C"/>
    <w:rsid w:val="00F31560"/>
    <w:rsid w:val="00F34D61"/>
    <w:rsid w:val="00F36CD5"/>
    <w:rsid w:val="00F435C5"/>
    <w:rsid w:val="00F73519"/>
    <w:rsid w:val="00F93739"/>
    <w:rsid w:val="00FB5773"/>
    <w:rsid w:val="00FB7007"/>
    <w:rsid w:val="00FC3730"/>
    <w:rsid w:val="00FC4AC7"/>
    <w:rsid w:val="00FE20AF"/>
    <w:rsid w:val="00FE512D"/>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2F55-5554-433F-8988-CB25C55B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141</cp:revision>
  <cp:lastPrinted>2022-08-30T01:43:00Z</cp:lastPrinted>
  <dcterms:created xsi:type="dcterms:W3CDTF">2018-06-15T03:27:00Z</dcterms:created>
  <dcterms:modified xsi:type="dcterms:W3CDTF">2022-08-30T03:35:00Z</dcterms:modified>
</cp:coreProperties>
</file>